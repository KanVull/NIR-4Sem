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heme="minorBidi"/>
          <w:color w:val="auto"/>
          <w:sz w:val="28"/>
          <w:szCs w:val="22"/>
          <w:lang w:eastAsia="en-US"/>
        </w:rPr>
        <w:id w:val="132298966"/>
        <w:docPartObj>
          <w:docPartGallery w:val="Table of Contents"/>
          <w:docPartUnique/>
        </w:docPartObj>
      </w:sdtPr>
      <w:sdtEndPr>
        <w:rPr>
          <w:b/>
          <w:bCs/>
        </w:rPr>
      </w:sdtEndPr>
      <w:sdtContent>
        <w:p w14:paraId="6D1F8446" w14:textId="0710F8A1" w:rsidR="0070639F" w:rsidRPr="00AF6F94" w:rsidRDefault="0070639F" w:rsidP="0070639F">
          <w:pPr>
            <w:pStyle w:val="af"/>
            <w:jc w:val="center"/>
            <w:rPr>
              <w:rFonts w:ascii="Times New Roman" w:hAnsi="Times New Roman" w:cs="Times New Roman"/>
              <w:color w:val="auto"/>
              <w:sz w:val="28"/>
              <w:szCs w:val="28"/>
            </w:rPr>
          </w:pPr>
          <w:r w:rsidRPr="00AF6F94">
            <w:rPr>
              <w:rFonts w:ascii="Times New Roman" w:hAnsi="Times New Roman" w:cs="Times New Roman"/>
              <w:color w:val="auto"/>
              <w:sz w:val="28"/>
              <w:szCs w:val="28"/>
            </w:rPr>
            <w:t>Содержание</w:t>
          </w:r>
        </w:p>
        <w:p w14:paraId="311EF3AF" w14:textId="77777777" w:rsidR="0070639F" w:rsidRPr="002F1D80" w:rsidRDefault="0070639F" w:rsidP="002F1D80">
          <w:pPr>
            <w:rPr>
              <w:rFonts w:cs="Times New Roman"/>
              <w:szCs w:val="28"/>
              <w:lang w:eastAsia="ru-RU"/>
            </w:rPr>
          </w:pPr>
        </w:p>
        <w:p w14:paraId="458340AE" w14:textId="338F9932" w:rsidR="002F1D80" w:rsidRPr="002F1D80" w:rsidRDefault="0070639F" w:rsidP="002F1D80">
          <w:pPr>
            <w:pStyle w:val="21"/>
            <w:tabs>
              <w:tab w:val="right" w:leader="dot" w:pos="9345"/>
            </w:tabs>
            <w:ind w:left="0"/>
            <w:jc w:val="both"/>
            <w:rPr>
              <w:rFonts w:ascii="Times New Roman" w:eastAsiaTheme="minorEastAsia" w:hAnsi="Times New Roman" w:cs="Times New Roman"/>
              <w:smallCaps w:val="0"/>
              <w:noProof/>
              <w:sz w:val="28"/>
              <w:szCs w:val="22"/>
              <w:lang w:eastAsia="ru-RU"/>
            </w:rPr>
          </w:pPr>
          <w:r w:rsidRPr="002F1D80">
            <w:rPr>
              <w:rFonts w:ascii="Times New Roman" w:hAnsi="Times New Roman" w:cs="Times New Roman"/>
              <w:smallCaps w:val="0"/>
              <w:sz w:val="28"/>
              <w:szCs w:val="28"/>
            </w:rPr>
            <w:fldChar w:fldCharType="begin"/>
          </w:r>
          <w:r w:rsidRPr="002F1D80">
            <w:rPr>
              <w:rFonts w:ascii="Times New Roman" w:hAnsi="Times New Roman" w:cs="Times New Roman"/>
              <w:smallCaps w:val="0"/>
              <w:sz w:val="28"/>
              <w:szCs w:val="28"/>
            </w:rPr>
            <w:instrText xml:space="preserve"> TOC \o "1-3" \h \z \u </w:instrText>
          </w:r>
          <w:r w:rsidRPr="002F1D80">
            <w:rPr>
              <w:rFonts w:ascii="Times New Roman" w:hAnsi="Times New Roman" w:cs="Times New Roman"/>
              <w:smallCaps w:val="0"/>
              <w:sz w:val="28"/>
              <w:szCs w:val="28"/>
            </w:rPr>
            <w:fldChar w:fldCharType="separate"/>
          </w:r>
          <w:hyperlink w:anchor="_Toc66792711" w:history="1">
            <w:r w:rsidR="002F1D80" w:rsidRPr="002F1D80">
              <w:rPr>
                <w:rStyle w:val="ac"/>
                <w:rFonts w:ascii="Times New Roman" w:hAnsi="Times New Roman" w:cs="Times New Roman"/>
                <w:smallCaps w:val="0"/>
                <w:noProof/>
                <w:sz w:val="28"/>
              </w:rPr>
              <w:t>Введение</w:t>
            </w:r>
            <w:r w:rsidR="002F1D80" w:rsidRPr="002F1D80">
              <w:rPr>
                <w:rFonts w:ascii="Times New Roman" w:hAnsi="Times New Roman" w:cs="Times New Roman"/>
                <w:smallCaps w:val="0"/>
                <w:noProof/>
                <w:webHidden/>
                <w:sz w:val="28"/>
              </w:rPr>
              <w:tab/>
            </w:r>
            <w:r w:rsidR="002F1D80" w:rsidRPr="002F1D80">
              <w:rPr>
                <w:rFonts w:ascii="Times New Roman" w:hAnsi="Times New Roman" w:cs="Times New Roman"/>
                <w:smallCaps w:val="0"/>
                <w:noProof/>
                <w:webHidden/>
                <w:sz w:val="28"/>
              </w:rPr>
              <w:fldChar w:fldCharType="begin"/>
            </w:r>
            <w:r w:rsidR="002F1D80" w:rsidRPr="002F1D80">
              <w:rPr>
                <w:rFonts w:ascii="Times New Roman" w:hAnsi="Times New Roman" w:cs="Times New Roman"/>
                <w:smallCaps w:val="0"/>
                <w:noProof/>
                <w:webHidden/>
                <w:sz w:val="28"/>
              </w:rPr>
              <w:instrText xml:space="preserve"> PAGEREF _Toc66792711 \h </w:instrText>
            </w:r>
            <w:r w:rsidR="002F1D80" w:rsidRPr="002F1D80">
              <w:rPr>
                <w:rFonts w:ascii="Times New Roman" w:hAnsi="Times New Roman" w:cs="Times New Roman"/>
                <w:smallCaps w:val="0"/>
                <w:noProof/>
                <w:webHidden/>
                <w:sz w:val="28"/>
              </w:rPr>
            </w:r>
            <w:r w:rsidR="002F1D80" w:rsidRPr="002F1D80">
              <w:rPr>
                <w:rFonts w:ascii="Times New Roman" w:hAnsi="Times New Roman" w:cs="Times New Roman"/>
                <w:smallCaps w:val="0"/>
                <w:noProof/>
                <w:webHidden/>
                <w:sz w:val="28"/>
              </w:rPr>
              <w:fldChar w:fldCharType="separate"/>
            </w:r>
            <w:r w:rsidR="002F1D80" w:rsidRPr="002F1D80">
              <w:rPr>
                <w:rFonts w:ascii="Times New Roman" w:hAnsi="Times New Roman" w:cs="Times New Roman"/>
                <w:smallCaps w:val="0"/>
                <w:noProof/>
                <w:webHidden/>
                <w:sz w:val="28"/>
              </w:rPr>
              <w:t>4</w:t>
            </w:r>
            <w:r w:rsidR="002F1D80" w:rsidRPr="002F1D80">
              <w:rPr>
                <w:rFonts w:ascii="Times New Roman" w:hAnsi="Times New Roman" w:cs="Times New Roman"/>
                <w:smallCaps w:val="0"/>
                <w:noProof/>
                <w:webHidden/>
                <w:sz w:val="28"/>
              </w:rPr>
              <w:fldChar w:fldCharType="end"/>
            </w:r>
          </w:hyperlink>
        </w:p>
        <w:p w14:paraId="575519F1" w14:textId="14191E2A" w:rsidR="002F1D80" w:rsidRPr="002F1D80" w:rsidRDefault="009E04B7" w:rsidP="002F1D80">
          <w:pPr>
            <w:pStyle w:val="21"/>
            <w:tabs>
              <w:tab w:val="left" w:pos="1400"/>
              <w:tab w:val="right" w:leader="dot" w:pos="9345"/>
            </w:tabs>
            <w:ind w:left="0"/>
            <w:jc w:val="both"/>
            <w:rPr>
              <w:rFonts w:ascii="Times New Roman" w:eastAsiaTheme="minorEastAsia" w:hAnsi="Times New Roman" w:cs="Times New Roman"/>
              <w:smallCaps w:val="0"/>
              <w:noProof/>
              <w:sz w:val="28"/>
              <w:szCs w:val="22"/>
              <w:lang w:eastAsia="ru-RU"/>
            </w:rPr>
          </w:pPr>
          <w:hyperlink w:anchor="_Toc66792712" w:history="1">
            <w:r w:rsidR="002F1D80" w:rsidRPr="002F1D80">
              <w:rPr>
                <w:rStyle w:val="ac"/>
                <w:rFonts w:ascii="Times New Roman" w:hAnsi="Times New Roman" w:cs="Times New Roman"/>
                <w:smallCaps w:val="0"/>
                <w:noProof/>
                <w:sz w:val="28"/>
              </w:rPr>
              <w:t>1.</w:t>
            </w:r>
            <w:r w:rsidR="002F1D80">
              <w:rPr>
                <w:rStyle w:val="ac"/>
                <w:rFonts w:ascii="Times New Roman" w:hAnsi="Times New Roman" w:cs="Times New Roman"/>
                <w:smallCaps w:val="0"/>
                <w:noProof/>
                <w:sz w:val="28"/>
              </w:rPr>
              <w:t xml:space="preserve"> </w:t>
            </w:r>
            <w:r w:rsidR="002F1D80" w:rsidRPr="002F1D80">
              <w:rPr>
                <w:rStyle w:val="ac"/>
                <w:rFonts w:ascii="Times New Roman" w:hAnsi="Times New Roman" w:cs="Times New Roman"/>
                <w:smallCaps w:val="0"/>
                <w:noProof/>
                <w:sz w:val="28"/>
              </w:rPr>
              <w:t>Теоретическая часть</w:t>
            </w:r>
            <w:r w:rsidR="002F1D80" w:rsidRPr="002F1D80">
              <w:rPr>
                <w:rFonts w:ascii="Times New Roman" w:hAnsi="Times New Roman" w:cs="Times New Roman"/>
                <w:smallCaps w:val="0"/>
                <w:noProof/>
                <w:webHidden/>
                <w:sz w:val="28"/>
              </w:rPr>
              <w:tab/>
            </w:r>
            <w:r w:rsidR="002F1D80" w:rsidRPr="002F1D80">
              <w:rPr>
                <w:rFonts w:ascii="Times New Roman" w:hAnsi="Times New Roman" w:cs="Times New Roman"/>
                <w:smallCaps w:val="0"/>
                <w:noProof/>
                <w:webHidden/>
                <w:sz w:val="28"/>
              </w:rPr>
              <w:fldChar w:fldCharType="begin"/>
            </w:r>
            <w:r w:rsidR="002F1D80" w:rsidRPr="002F1D80">
              <w:rPr>
                <w:rFonts w:ascii="Times New Roman" w:hAnsi="Times New Roman" w:cs="Times New Roman"/>
                <w:smallCaps w:val="0"/>
                <w:noProof/>
                <w:webHidden/>
                <w:sz w:val="28"/>
              </w:rPr>
              <w:instrText xml:space="preserve"> PAGEREF _Toc66792712 \h </w:instrText>
            </w:r>
            <w:r w:rsidR="002F1D80" w:rsidRPr="002F1D80">
              <w:rPr>
                <w:rFonts w:ascii="Times New Roman" w:hAnsi="Times New Roman" w:cs="Times New Roman"/>
                <w:smallCaps w:val="0"/>
                <w:noProof/>
                <w:webHidden/>
                <w:sz w:val="28"/>
              </w:rPr>
            </w:r>
            <w:r w:rsidR="002F1D80" w:rsidRPr="002F1D80">
              <w:rPr>
                <w:rFonts w:ascii="Times New Roman" w:hAnsi="Times New Roman" w:cs="Times New Roman"/>
                <w:smallCaps w:val="0"/>
                <w:noProof/>
                <w:webHidden/>
                <w:sz w:val="28"/>
              </w:rPr>
              <w:fldChar w:fldCharType="separate"/>
            </w:r>
            <w:r w:rsidR="002F1D80" w:rsidRPr="002F1D80">
              <w:rPr>
                <w:rFonts w:ascii="Times New Roman" w:hAnsi="Times New Roman" w:cs="Times New Roman"/>
                <w:smallCaps w:val="0"/>
                <w:noProof/>
                <w:webHidden/>
                <w:sz w:val="28"/>
              </w:rPr>
              <w:t>5</w:t>
            </w:r>
            <w:r w:rsidR="002F1D80" w:rsidRPr="002F1D80">
              <w:rPr>
                <w:rFonts w:ascii="Times New Roman" w:hAnsi="Times New Roman" w:cs="Times New Roman"/>
                <w:smallCaps w:val="0"/>
                <w:noProof/>
                <w:webHidden/>
                <w:sz w:val="28"/>
              </w:rPr>
              <w:fldChar w:fldCharType="end"/>
            </w:r>
          </w:hyperlink>
        </w:p>
        <w:p w14:paraId="76D11E5F" w14:textId="2D79DF61" w:rsidR="002F1D80" w:rsidRPr="002F1D80" w:rsidRDefault="009E04B7" w:rsidP="002F1D80">
          <w:pPr>
            <w:pStyle w:val="21"/>
            <w:tabs>
              <w:tab w:val="left" w:pos="1400"/>
              <w:tab w:val="right" w:leader="dot" w:pos="9345"/>
            </w:tabs>
            <w:ind w:left="0"/>
            <w:jc w:val="both"/>
            <w:rPr>
              <w:rFonts w:ascii="Times New Roman" w:eastAsiaTheme="minorEastAsia" w:hAnsi="Times New Roman" w:cs="Times New Roman"/>
              <w:smallCaps w:val="0"/>
              <w:noProof/>
              <w:sz w:val="28"/>
              <w:szCs w:val="22"/>
              <w:lang w:eastAsia="ru-RU"/>
            </w:rPr>
          </w:pPr>
          <w:hyperlink w:anchor="_Toc66792713" w:history="1">
            <w:r w:rsidR="002F1D80" w:rsidRPr="002F1D80">
              <w:rPr>
                <w:rStyle w:val="ac"/>
                <w:rFonts w:ascii="Times New Roman" w:hAnsi="Times New Roman" w:cs="Times New Roman"/>
                <w:smallCaps w:val="0"/>
                <w:noProof/>
                <w:sz w:val="28"/>
                <w:lang w:val="en-US"/>
              </w:rPr>
              <w:t>2.</w:t>
            </w:r>
            <w:r w:rsidR="002F1D80">
              <w:rPr>
                <w:rFonts w:ascii="Times New Roman" w:eastAsiaTheme="minorEastAsia" w:hAnsi="Times New Roman" w:cs="Times New Roman"/>
                <w:smallCaps w:val="0"/>
                <w:noProof/>
                <w:sz w:val="28"/>
                <w:szCs w:val="22"/>
                <w:lang w:eastAsia="ru-RU"/>
              </w:rPr>
              <w:t xml:space="preserve"> </w:t>
            </w:r>
            <w:r w:rsidR="002F1D80" w:rsidRPr="002F1D80">
              <w:rPr>
                <w:rStyle w:val="ac"/>
                <w:rFonts w:ascii="Times New Roman" w:hAnsi="Times New Roman" w:cs="Times New Roman"/>
                <w:smallCaps w:val="0"/>
                <w:noProof/>
                <w:sz w:val="28"/>
              </w:rPr>
              <w:t>Программная</w:t>
            </w:r>
            <w:r w:rsidR="002F1D80" w:rsidRPr="002F1D80">
              <w:rPr>
                <w:rStyle w:val="ac"/>
                <w:rFonts w:ascii="Times New Roman" w:hAnsi="Times New Roman" w:cs="Times New Roman"/>
                <w:smallCaps w:val="0"/>
                <w:noProof/>
                <w:sz w:val="28"/>
                <w:lang w:val="en-US"/>
              </w:rPr>
              <w:t xml:space="preserve"> </w:t>
            </w:r>
            <w:r w:rsidR="002F1D80" w:rsidRPr="002F1D80">
              <w:rPr>
                <w:rStyle w:val="ac"/>
                <w:rFonts w:ascii="Times New Roman" w:hAnsi="Times New Roman" w:cs="Times New Roman"/>
                <w:smallCaps w:val="0"/>
                <w:noProof/>
                <w:sz w:val="28"/>
              </w:rPr>
              <w:t>реализация</w:t>
            </w:r>
            <w:r w:rsidR="002F1D80" w:rsidRPr="002F1D80">
              <w:rPr>
                <w:rFonts w:ascii="Times New Roman" w:hAnsi="Times New Roman" w:cs="Times New Roman"/>
                <w:smallCaps w:val="0"/>
                <w:noProof/>
                <w:webHidden/>
                <w:sz w:val="28"/>
              </w:rPr>
              <w:tab/>
            </w:r>
            <w:r w:rsidR="002F1D80" w:rsidRPr="002F1D80">
              <w:rPr>
                <w:rFonts w:ascii="Times New Roman" w:hAnsi="Times New Roman" w:cs="Times New Roman"/>
                <w:smallCaps w:val="0"/>
                <w:noProof/>
                <w:webHidden/>
                <w:sz w:val="28"/>
              </w:rPr>
              <w:fldChar w:fldCharType="begin"/>
            </w:r>
            <w:r w:rsidR="002F1D80" w:rsidRPr="002F1D80">
              <w:rPr>
                <w:rFonts w:ascii="Times New Roman" w:hAnsi="Times New Roman" w:cs="Times New Roman"/>
                <w:smallCaps w:val="0"/>
                <w:noProof/>
                <w:webHidden/>
                <w:sz w:val="28"/>
              </w:rPr>
              <w:instrText xml:space="preserve"> PAGEREF _Toc66792713 \h </w:instrText>
            </w:r>
            <w:r w:rsidR="002F1D80" w:rsidRPr="002F1D80">
              <w:rPr>
                <w:rFonts w:ascii="Times New Roman" w:hAnsi="Times New Roman" w:cs="Times New Roman"/>
                <w:smallCaps w:val="0"/>
                <w:noProof/>
                <w:webHidden/>
                <w:sz w:val="28"/>
              </w:rPr>
            </w:r>
            <w:r w:rsidR="002F1D80" w:rsidRPr="002F1D80">
              <w:rPr>
                <w:rFonts w:ascii="Times New Roman" w:hAnsi="Times New Roman" w:cs="Times New Roman"/>
                <w:smallCaps w:val="0"/>
                <w:noProof/>
                <w:webHidden/>
                <w:sz w:val="28"/>
              </w:rPr>
              <w:fldChar w:fldCharType="separate"/>
            </w:r>
            <w:r w:rsidR="002F1D80" w:rsidRPr="002F1D80">
              <w:rPr>
                <w:rFonts w:ascii="Times New Roman" w:hAnsi="Times New Roman" w:cs="Times New Roman"/>
                <w:smallCaps w:val="0"/>
                <w:noProof/>
                <w:webHidden/>
                <w:sz w:val="28"/>
              </w:rPr>
              <w:t>9</w:t>
            </w:r>
            <w:r w:rsidR="002F1D80" w:rsidRPr="002F1D80">
              <w:rPr>
                <w:rFonts w:ascii="Times New Roman" w:hAnsi="Times New Roman" w:cs="Times New Roman"/>
                <w:smallCaps w:val="0"/>
                <w:noProof/>
                <w:webHidden/>
                <w:sz w:val="28"/>
              </w:rPr>
              <w:fldChar w:fldCharType="end"/>
            </w:r>
          </w:hyperlink>
        </w:p>
        <w:p w14:paraId="4F870AF6" w14:textId="1329F615" w:rsidR="002F1D80" w:rsidRPr="002F1D80" w:rsidRDefault="009E04B7" w:rsidP="002F1D80">
          <w:pPr>
            <w:pStyle w:val="21"/>
            <w:tabs>
              <w:tab w:val="right" w:leader="dot" w:pos="9345"/>
            </w:tabs>
            <w:ind w:left="0"/>
            <w:jc w:val="both"/>
            <w:rPr>
              <w:rFonts w:ascii="Times New Roman" w:eastAsiaTheme="minorEastAsia" w:hAnsi="Times New Roman" w:cs="Times New Roman"/>
              <w:smallCaps w:val="0"/>
              <w:noProof/>
              <w:sz w:val="28"/>
              <w:szCs w:val="22"/>
              <w:lang w:eastAsia="ru-RU"/>
            </w:rPr>
          </w:pPr>
          <w:hyperlink w:anchor="_Toc66792714" w:history="1">
            <w:r w:rsidR="002F1D80" w:rsidRPr="002F1D80">
              <w:rPr>
                <w:rStyle w:val="ac"/>
                <w:rFonts w:ascii="Times New Roman" w:hAnsi="Times New Roman" w:cs="Times New Roman"/>
                <w:smallCaps w:val="0"/>
                <w:noProof/>
                <w:sz w:val="28"/>
              </w:rPr>
              <w:t>3. Тестирование</w:t>
            </w:r>
            <w:r w:rsidR="002F1D80" w:rsidRPr="002F1D80">
              <w:rPr>
                <w:rFonts w:ascii="Times New Roman" w:hAnsi="Times New Roman" w:cs="Times New Roman"/>
                <w:smallCaps w:val="0"/>
                <w:noProof/>
                <w:webHidden/>
                <w:sz w:val="28"/>
              </w:rPr>
              <w:tab/>
            </w:r>
            <w:r w:rsidR="002F1D80" w:rsidRPr="002F1D80">
              <w:rPr>
                <w:rFonts w:ascii="Times New Roman" w:hAnsi="Times New Roman" w:cs="Times New Roman"/>
                <w:smallCaps w:val="0"/>
                <w:noProof/>
                <w:webHidden/>
                <w:sz w:val="28"/>
              </w:rPr>
              <w:fldChar w:fldCharType="begin"/>
            </w:r>
            <w:r w:rsidR="002F1D80" w:rsidRPr="002F1D80">
              <w:rPr>
                <w:rFonts w:ascii="Times New Roman" w:hAnsi="Times New Roman" w:cs="Times New Roman"/>
                <w:smallCaps w:val="0"/>
                <w:noProof/>
                <w:webHidden/>
                <w:sz w:val="28"/>
              </w:rPr>
              <w:instrText xml:space="preserve"> PAGEREF _Toc66792714 \h </w:instrText>
            </w:r>
            <w:r w:rsidR="002F1D80" w:rsidRPr="002F1D80">
              <w:rPr>
                <w:rFonts w:ascii="Times New Roman" w:hAnsi="Times New Roman" w:cs="Times New Roman"/>
                <w:smallCaps w:val="0"/>
                <w:noProof/>
                <w:webHidden/>
                <w:sz w:val="28"/>
              </w:rPr>
            </w:r>
            <w:r w:rsidR="002F1D80" w:rsidRPr="002F1D80">
              <w:rPr>
                <w:rFonts w:ascii="Times New Roman" w:hAnsi="Times New Roman" w:cs="Times New Roman"/>
                <w:smallCaps w:val="0"/>
                <w:noProof/>
                <w:webHidden/>
                <w:sz w:val="28"/>
              </w:rPr>
              <w:fldChar w:fldCharType="separate"/>
            </w:r>
            <w:r w:rsidR="002F1D80" w:rsidRPr="002F1D80">
              <w:rPr>
                <w:rFonts w:ascii="Times New Roman" w:hAnsi="Times New Roman" w:cs="Times New Roman"/>
                <w:smallCaps w:val="0"/>
                <w:noProof/>
                <w:webHidden/>
                <w:sz w:val="28"/>
              </w:rPr>
              <w:t>12</w:t>
            </w:r>
            <w:r w:rsidR="002F1D80" w:rsidRPr="002F1D80">
              <w:rPr>
                <w:rFonts w:ascii="Times New Roman" w:hAnsi="Times New Roman" w:cs="Times New Roman"/>
                <w:smallCaps w:val="0"/>
                <w:noProof/>
                <w:webHidden/>
                <w:sz w:val="28"/>
              </w:rPr>
              <w:fldChar w:fldCharType="end"/>
            </w:r>
          </w:hyperlink>
        </w:p>
        <w:p w14:paraId="0ABC614D" w14:textId="5DCA009A" w:rsidR="002F1D80" w:rsidRPr="002F1D80" w:rsidRDefault="009E04B7" w:rsidP="002F1D80">
          <w:pPr>
            <w:pStyle w:val="21"/>
            <w:tabs>
              <w:tab w:val="right" w:leader="dot" w:pos="9345"/>
            </w:tabs>
            <w:ind w:left="0"/>
            <w:jc w:val="both"/>
            <w:rPr>
              <w:rFonts w:ascii="Times New Roman" w:eastAsiaTheme="minorEastAsia" w:hAnsi="Times New Roman" w:cs="Times New Roman"/>
              <w:smallCaps w:val="0"/>
              <w:noProof/>
              <w:sz w:val="28"/>
              <w:szCs w:val="22"/>
              <w:lang w:eastAsia="ru-RU"/>
            </w:rPr>
          </w:pPr>
          <w:hyperlink w:anchor="_Toc66792715" w:history="1">
            <w:r w:rsidR="002F1D80" w:rsidRPr="002F1D80">
              <w:rPr>
                <w:rStyle w:val="ac"/>
                <w:rFonts w:ascii="Times New Roman" w:hAnsi="Times New Roman" w:cs="Times New Roman"/>
                <w:smallCaps w:val="0"/>
                <w:noProof/>
                <w:sz w:val="28"/>
              </w:rPr>
              <w:t>Заключение</w:t>
            </w:r>
            <w:r w:rsidR="002F1D80" w:rsidRPr="002F1D80">
              <w:rPr>
                <w:rFonts w:ascii="Times New Roman" w:hAnsi="Times New Roman" w:cs="Times New Roman"/>
                <w:smallCaps w:val="0"/>
                <w:noProof/>
                <w:webHidden/>
                <w:sz w:val="28"/>
              </w:rPr>
              <w:tab/>
            </w:r>
            <w:r w:rsidR="002F1D80" w:rsidRPr="002F1D80">
              <w:rPr>
                <w:rFonts w:ascii="Times New Roman" w:hAnsi="Times New Roman" w:cs="Times New Roman"/>
                <w:smallCaps w:val="0"/>
                <w:noProof/>
                <w:webHidden/>
                <w:sz w:val="28"/>
              </w:rPr>
              <w:fldChar w:fldCharType="begin"/>
            </w:r>
            <w:r w:rsidR="002F1D80" w:rsidRPr="002F1D80">
              <w:rPr>
                <w:rFonts w:ascii="Times New Roman" w:hAnsi="Times New Roman" w:cs="Times New Roman"/>
                <w:smallCaps w:val="0"/>
                <w:noProof/>
                <w:webHidden/>
                <w:sz w:val="28"/>
              </w:rPr>
              <w:instrText xml:space="preserve"> PAGEREF _Toc66792715 \h </w:instrText>
            </w:r>
            <w:r w:rsidR="002F1D80" w:rsidRPr="002F1D80">
              <w:rPr>
                <w:rFonts w:ascii="Times New Roman" w:hAnsi="Times New Roman" w:cs="Times New Roman"/>
                <w:smallCaps w:val="0"/>
                <w:noProof/>
                <w:webHidden/>
                <w:sz w:val="28"/>
              </w:rPr>
            </w:r>
            <w:r w:rsidR="002F1D80" w:rsidRPr="002F1D80">
              <w:rPr>
                <w:rFonts w:ascii="Times New Roman" w:hAnsi="Times New Roman" w:cs="Times New Roman"/>
                <w:smallCaps w:val="0"/>
                <w:noProof/>
                <w:webHidden/>
                <w:sz w:val="28"/>
              </w:rPr>
              <w:fldChar w:fldCharType="separate"/>
            </w:r>
            <w:r w:rsidR="002F1D80" w:rsidRPr="002F1D80">
              <w:rPr>
                <w:rFonts w:ascii="Times New Roman" w:hAnsi="Times New Roman" w:cs="Times New Roman"/>
                <w:smallCaps w:val="0"/>
                <w:noProof/>
                <w:webHidden/>
                <w:sz w:val="28"/>
              </w:rPr>
              <w:t>14</w:t>
            </w:r>
            <w:r w:rsidR="002F1D80" w:rsidRPr="002F1D80">
              <w:rPr>
                <w:rFonts w:ascii="Times New Roman" w:hAnsi="Times New Roman" w:cs="Times New Roman"/>
                <w:smallCaps w:val="0"/>
                <w:noProof/>
                <w:webHidden/>
                <w:sz w:val="28"/>
              </w:rPr>
              <w:fldChar w:fldCharType="end"/>
            </w:r>
          </w:hyperlink>
        </w:p>
        <w:p w14:paraId="77ED89F5" w14:textId="03EEB53E" w:rsidR="002F1D80" w:rsidRPr="002F1D80" w:rsidRDefault="009E04B7" w:rsidP="002F1D80">
          <w:pPr>
            <w:pStyle w:val="21"/>
            <w:tabs>
              <w:tab w:val="right" w:leader="dot" w:pos="9345"/>
            </w:tabs>
            <w:ind w:left="0"/>
            <w:jc w:val="both"/>
            <w:rPr>
              <w:rFonts w:ascii="Times New Roman" w:eastAsiaTheme="minorEastAsia" w:hAnsi="Times New Roman" w:cs="Times New Roman"/>
              <w:smallCaps w:val="0"/>
              <w:noProof/>
              <w:sz w:val="28"/>
              <w:szCs w:val="22"/>
              <w:lang w:eastAsia="ru-RU"/>
            </w:rPr>
          </w:pPr>
          <w:hyperlink w:anchor="_Toc66792716" w:history="1">
            <w:r w:rsidR="002F1D80" w:rsidRPr="002F1D80">
              <w:rPr>
                <w:rStyle w:val="ac"/>
                <w:rFonts w:ascii="Times New Roman" w:hAnsi="Times New Roman" w:cs="Times New Roman"/>
                <w:smallCaps w:val="0"/>
                <w:noProof/>
                <w:sz w:val="28"/>
              </w:rPr>
              <w:t>Список использованных источников</w:t>
            </w:r>
            <w:r w:rsidR="002F1D80" w:rsidRPr="002F1D80">
              <w:rPr>
                <w:rFonts w:ascii="Times New Roman" w:hAnsi="Times New Roman" w:cs="Times New Roman"/>
                <w:smallCaps w:val="0"/>
                <w:noProof/>
                <w:webHidden/>
                <w:sz w:val="28"/>
              </w:rPr>
              <w:tab/>
            </w:r>
            <w:r w:rsidR="002F1D80" w:rsidRPr="002F1D80">
              <w:rPr>
                <w:rFonts w:ascii="Times New Roman" w:hAnsi="Times New Roman" w:cs="Times New Roman"/>
                <w:smallCaps w:val="0"/>
                <w:noProof/>
                <w:webHidden/>
                <w:sz w:val="28"/>
              </w:rPr>
              <w:fldChar w:fldCharType="begin"/>
            </w:r>
            <w:r w:rsidR="002F1D80" w:rsidRPr="002F1D80">
              <w:rPr>
                <w:rFonts w:ascii="Times New Roman" w:hAnsi="Times New Roman" w:cs="Times New Roman"/>
                <w:smallCaps w:val="0"/>
                <w:noProof/>
                <w:webHidden/>
                <w:sz w:val="28"/>
              </w:rPr>
              <w:instrText xml:space="preserve"> PAGEREF _Toc66792716 \h </w:instrText>
            </w:r>
            <w:r w:rsidR="002F1D80" w:rsidRPr="002F1D80">
              <w:rPr>
                <w:rFonts w:ascii="Times New Roman" w:hAnsi="Times New Roman" w:cs="Times New Roman"/>
                <w:smallCaps w:val="0"/>
                <w:noProof/>
                <w:webHidden/>
                <w:sz w:val="28"/>
              </w:rPr>
            </w:r>
            <w:r w:rsidR="002F1D80" w:rsidRPr="002F1D80">
              <w:rPr>
                <w:rFonts w:ascii="Times New Roman" w:hAnsi="Times New Roman" w:cs="Times New Roman"/>
                <w:smallCaps w:val="0"/>
                <w:noProof/>
                <w:webHidden/>
                <w:sz w:val="28"/>
              </w:rPr>
              <w:fldChar w:fldCharType="separate"/>
            </w:r>
            <w:r w:rsidR="002F1D80" w:rsidRPr="002F1D80">
              <w:rPr>
                <w:rFonts w:ascii="Times New Roman" w:hAnsi="Times New Roman" w:cs="Times New Roman"/>
                <w:smallCaps w:val="0"/>
                <w:noProof/>
                <w:webHidden/>
                <w:sz w:val="28"/>
              </w:rPr>
              <w:t>15</w:t>
            </w:r>
            <w:r w:rsidR="002F1D80" w:rsidRPr="002F1D80">
              <w:rPr>
                <w:rFonts w:ascii="Times New Roman" w:hAnsi="Times New Roman" w:cs="Times New Roman"/>
                <w:smallCaps w:val="0"/>
                <w:noProof/>
                <w:webHidden/>
                <w:sz w:val="28"/>
              </w:rPr>
              <w:fldChar w:fldCharType="end"/>
            </w:r>
          </w:hyperlink>
        </w:p>
        <w:p w14:paraId="6D22626B" w14:textId="64239E78" w:rsidR="0070639F" w:rsidRDefault="0070639F" w:rsidP="002F1D80">
          <w:r w:rsidRPr="002F1D80">
            <w:rPr>
              <w:rFonts w:cs="Times New Roman"/>
              <w:bCs/>
              <w:szCs w:val="28"/>
            </w:rPr>
            <w:fldChar w:fldCharType="end"/>
          </w:r>
        </w:p>
      </w:sdtContent>
    </w:sdt>
    <w:p w14:paraId="31F869D1" w14:textId="77777777" w:rsidR="006B56C9" w:rsidRDefault="00B83ACD">
      <w:pPr>
        <w:spacing w:after="200" w:line="276" w:lineRule="auto"/>
        <w:ind w:firstLine="0"/>
        <w:jc w:val="left"/>
      </w:pPr>
      <w:r>
        <w:rPr>
          <w:rFonts w:cs="Times New Roman"/>
          <w:szCs w:val="28"/>
        </w:rPr>
        <w:br w:type="page"/>
      </w:r>
      <w:r w:rsidR="006B56C9">
        <w:rPr>
          <w:rFonts w:cs="Times New Roman"/>
          <w:szCs w:val="28"/>
        </w:rPr>
        <w:fldChar w:fldCharType="begin"/>
      </w:r>
      <w:r w:rsidR="006B56C9">
        <w:rPr>
          <w:rFonts w:cs="Times New Roman"/>
          <w:szCs w:val="28"/>
        </w:rPr>
        <w:instrText xml:space="preserve"> TOC \o "1-3" \u </w:instrText>
      </w:r>
      <w:r w:rsidR="006B56C9">
        <w:rPr>
          <w:rFonts w:cs="Times New Roman"/>
          <w:szCs w:val="28"/>
        </w:rPr>
        <w:fldChar w:fldCharType="separate"/>
      </w:r>
    </w:p>
    <w:p w14:paraId="288173A0" w14:textId="1BE3A56F" w:rsidR="00AF6F94" w:rsidRDefault="006B56C9" w:rsidP="00AF6F94">
      <w:pPr>
        <w:pStyle w:val="2"/>
      </w:pPr>
      <w:r>
        <w:rPr>
          <w:szCs w:val="28"/>
        </w:rPr>
        <w:lastRenderedPageBreak/>
        <w:fldChar w:fldCharType="end"/>
      </w:r>
      <w:bookmarkStart w:id="1" w:name="_Toc59095445"/>
      <w:bookmarkStart w:id="2" w:name="_Toc66792711"/>
      <w:r w:rsidR="00E2512A">
        <w:t>Введение</w:t>
      </w:r>
      <w:bookmarkEnd w:id="1"/>
      <w:bookmarkEnd w:id="2"/>
    </w:p>
    <w:p w14:paraId="074E6693" w14:textId="77777777" w:rsidR="00AF6F94" w:rsidRPr="00AF6F94" w:rsidRDefault="00AF6F94" w:rsidP="00AF6F94">
      <w:pPr>
        <w:spacing w:line="240" w:lineRule="auto"/>
        <w:rPr>
          <w:lang w:eastAsia="ru-RU"/>
        </w:rPr>
      </w:pPr>
    </w:p>
    <w:p w14:paraId="1337EAD5" w14:textId="4E7478E4" w:rsidR="00C46087" w:rsidRDefault="00C44357" w:rsidP="00E63477">
      <w:pPr>
        <w:rPr>
          <w:rFonts w:eastAsia="Times New Roman" w:cs="Times New Roman"/>
          <w:bCs/>
          <w:color w:val="000000"/>
          <w:szCs w:val="28"/>
          <w:lang w:eastAsia="ru-RU"/>
        </w:rPr>
      </w:pPr>
      <w:r w:rsidRPr="00C44357">
        <w:rPr>
          <w:rFonts w:eastAsia="Times New Roman" w:cs="Times New Roman"/>
          <w:bCs/>
          <w:color w:val="000000"/>
          <w:szCs w:val="28"/>
          <w:lang w:eastAsia="ru-RU"/>
        </w:rPr>
        <w:t xml:space="preserve">Рак молочной железы — злокачественное образование молочной железы, наиболее частая форма рака у женщин (21,1% в структуре женской </w:t>
      </w:r>
      <w:proofErr w:type="spellStart"/>
      <w:r w:rsidRPr="00C44357">
        <w:rPr>
          <w:rFonts w:eastAsia="Times New Roman" w:cs="Times New Roman"/>
          <w:bCs/>
          <w:color w:val="000000"/>
          <w:szCs w:val="28"/>
          <w:lang w:eastAsia="ru-RU"/>
        </w:rPr>
        <w:t>онкозаболеваемости</w:t>
      </w:r>
      <w:proofErr w:type="spellEnd"/>
      <w:r w:rsidRPr="00C44357">
        <w:rPr>
          <w:rFonts w:eastAsia="Times New Roman" w:cs="Times New Roman"/>
          <w:bCs/>
          <w:color w:val="000000"/>
          <w:szCs w:val="28"/>
          <w:lang w:eastAsia="ru-RU"/>
        </w:rPr>
        <w:t>). В 2017 году в РФ было выявлено 70 569 случаев РМЖ, почти на 20 000 случаев больше, чем в 2007 году.</w:t>
      </w:r>
    </w:p>
    <w:p w14:paraId="654EB22B" w14:textId="49C42002" w:rsidR="00C44357" w:rsidRDefault="00C44357" w:rsidP="00E63477">
      <w:pPr>
        <w:rPr>
          <w:lang w:eastAsia="ru-RU"/>
        </w:rPr>
      </w:pPr>
      <w:r w:rsidRPr="00C44357">
        <w:rPr>
          <w:lang w:eastAsia="ru-RU"/>
        </w:rPr>
        <w:t>Заболеваемость раком молочной железы растет не только в России, но и во всем мире. РМЖ научились лучше выявлять, методы диагностики постоянно улучшаются, внедряются скрининговые программы. Вместе с тем за счет увеличения продолжительности жизни населения увеличивается число женщин пожилого возраста, которым ставят такой диагноз.</w:t>
      </w:r>
    </w:p>
    <w:p w14:paraId="502CF081" w14:textId="7569C056" w:rsidR="00C44357" w:rsidRDefault="00C44357" w:rsidP="00C44357">
      <w:pPr>
        <w:rPr>
          <w:lang w:eastAsia="ru-RU"/>
        </w:rPr>
      </w:pPr>
      <w:r w:rsidRPr="00C44357">
        <w:rPr>
          <w:lang w:eastAsia="ru-RU"/>
        </w:rPr>
        <w:t>Цель скрининга – раннее активное выявление и лечение бессимптомного рака. Необходимо четко отличать скрининг от ранней диагностики, т.е. выявления заболевания у больных, которые сами обратились за медицинской помощью и, чаще всего, имеют те или иные жалобы и симптомы. Скрининг не всегда эффективен, что противоречит укоренившемуся среди врачей мнению, будто любой скрининг должен дать положительный результат.</w:t>
      </w:r>
      <w:r>
        <w:rPr>
          <w:lang w:eastAsia="ru-RU"/>
        </w:rPr>
        <w:t xml:space="preserve"> </w:t>
      </w:r>
      <w:r w:rsidRPr="00C44357">
        <w:rPr>
          <w:lang w:eastAsia="ru-RU"/>
        </w:rPr>
        <w:t>Скрининг должен быть направлен на выявление образований, которые прогрессируют и дают метастазы и, соответственно, могут привести к смерти.</w:t>
      </w:r>
    </w:p>
    <w:p w14:paraId="6C352C72" w14:textId="035F526F" w:rsidR="009D13F8" w:rsidRDefault="009D13F8" w:rsidP="009D13F8">
      <w:pPr>
        <w:rPr>
          <w:lang w:eastAsia="ru-RU"/>
        </w:rPr>
      </w:pPr>
      <w:r>
        <w:rPr>
          <w:lang w:eastAsia="ru-RU"/>
        </w:rPr>
        <w:t>Целью данной работы является: реализация программы скрининга,</w:t>
      </w:r>
      <w:r w:rsidR="008008C8">
        <w:rPr>
          <w:lang w:eastAsia="ru-RU"/>
        </w:rPr>
        <w:t xml:space="preserve"> основ</w:t>
      </w:r>
      <w:r w:rsidR="00962DB7">
        <w:rPr>
          <w:lang w:eastAsia="ru-RU"/>
        </w:rPr>
        <w:t>анно</w:t>
      </w:r>
      <w:r w:rsidR="008008C8">
        <w:rPr>
          <w:lang w:eastAsia="ru-RU"/>
        </w:rPr>
        <w:t>го</w:t>
      </w:r>
      <w:r>
        <w:rPr>
          <w:lang w:eastAsia="ru-RU"/>
        </w:rPr>
        <w:t xml:space="preserve"> на </w:t>
      </w:r>
      <w:r w:rsidR="001B3CB0">
        <w:rPr>
          <w:lang w:eastAsia="ru-RU"/>
        </w:rPr>
        <w:t>методах фрактальной</w:t>
      </w:r>
      <w:r>
        <w:rPr>
          <w:lang w:eastAsia="ru-RU"/>
        </w:rPr>
        <w:t xml:space="preserve"> сегментации поражённых областей на </w:t>
      </w:r>
      <w:proofErr w:type="spellStart"/>
      <w:r>
        <w:rPr>
          <w:lang w:eastAsia="ru-RU"/>
        </w:rPr>
        <w:t>маммогра</w:t>
      </w:r>
      <w:r w:rsidR="001B3CB0">
        <w:rPr>
          <w:lang w:eastAsia="ru-RU"/>
        </w:rPr>
        <w:t>фичеких</w:t>
      </w:r>
      <w:proofErr w:type="spellEnd"/>
      <w:r w:rsidR="001B3CB0">
        <w:rPr>
          <w:lang w:eastAsia="ru-RU"/>
        </w:rPr>
        <w:t xml:space="preserve"> снимках</w:t>
      </w:r>
      <w:r>
        <w:rPr>
          <w:lang w:eastAsia="ru-RU"/>
        </w:rPr>
        <w:t>.</w:t>
      </w:r>
    </w:p>
    <w:p w14:paraId="76467955" w14:textId="4A07E275" w:rsidR="009D13F8" w:rsidRDefault="00FE7B2E" w:rsidP="009D13F8">
      <w:pPr>
        <w:rPr>
          <w:lang w:eastAsia="ru-RU"/>
        </w:rPr>
      </w:pPr>
      <w:r>
        <w:rPr>
          <w:lang w:eastAsia="ru-RU"/>
        </w:rPr>
        <w:t xml:space="preserve">Задачи </w:t>
      </w:r>
      <w:r w:rsidR="001B3CB0">
        <w:rPr>
          <w:lang w:eastAsia="ru-RU"/>
        </w:rPr>
        <w:t xml:space="preserve">данной </w:t>
      </w:r>
      <w:r>
        <w:rPr>
          <w:lang w:eastAsia="ru-RU"/>
        </w:rPr>
        <w:t>научно</w:t>
      </w:r>
      <w:r w:rsidR="009D13F8">
        <w:rPr>
          <w:lang w:eastAsia="ru-RU"/>
        </w:rPr>
        <w:t>–исследовательск</w:t>
      </w:r>
      <w:r w:rsidR="001B3CB0">
        <w:rPr>
          <w:lang w:eastAsia="ru-RU"/>
        </w:rPr>
        <w:t>ой</w:t>
      </w:r>
      <w:r w:rsidR="009D13F8">
        <w:rPr>
          <w:lang w:eastAsia="ru-RU"/>
        </w:rPr>
        <w:t xml:space="preserve"> работ</w:t>
      </w:r>
      <w:r w:rsidR="001B3CB0">
        <w:rPr>
          <w:lang w:eastAsia="ru-RU"/>
        </w:rPr>
        <w:t>ы</w:t>
      </w:r>
      <w:r w:rsidR="009D13F8">
        <w:rPr>
          <w:lang w:eastAsia="ru-RU"/>
        </w:rPr>
        <w:t>:</w:t>
      </w:r>
    </w:p>
    <w:p w14:paraId="71DC78E4" w14:textId="423DA720" w:rsidR="009D13F8" w:rsidRDefault="009D13F8" w:rsidP="009D13F8">
      <w:pPr>
        <w:rPr>
          <w:lang w:eastAsia="ru-RU"/>
        </w:rPr>
      </w:pPr>
      <w:r>
        <w:rPr>
          <w:lang w:eastAsia="ru-RU"/>
        </w:rPr>
        <w:t xml:space="preserve">- </w:t>
      </w:r>
      <w:r w:rsidR="00244364">
        <w:rPr>
          <w:lang w:eastAsia="ru-RU"/>
        </w:rPr>
        <w:t>и</w:t>
      </w:r>
      <w:r>
        <w:rPr>
          <w:lang w:eastAsia="ru-RU"/>
        </w:rPr>
        <w:t>зучить</w:t>
      </w:r>
      <w:r w:rsidR="001B3CB0">
        <w:rPr>
          <w:lang w:eastAsia="ru-RU"/>
        </w:rPr>
        <w:t xml:space="preserve"> работу </w:t>
      </w:r>
      <w:r w:rsidR="00876723">
        <w:rPr>
          <w:lang w:eastAsia="ru-RU"/>
        </w:rPr>
        <w:t>алгоритмов</w:t>
      </w:r>
      <w:r w:rsidR="001B3CB0">
        <w:rPr>
          <w:lang w:eastAsia="ru-RU"/>
        </w:rPr>
        <w:t xml:space="preserve"> фрактальной сегментации</w:t>
      </w:r>
      <w:r>
        <w:rPr>
          <w:lang w:eastAsia="ru-RU"/>
        </w:rPr>
        <w:t>;</w:t>
      </w:r>
    </w:p>
    <w:p w14:paraId="63BCEDD3" w14:textId="00A482E1" w:rsidR="00876723" w:rsidRDefault="00876723" w:rsidP="009D13F8">
      <w:pPr>
        <w:rPr>
          <w:lang w:eastAsia="ru-RU"/>
        </w:rPr>
      </w:pPr>
      <w:r>
        <w:rPr>
          <w:lang w:eastAsia="ru-RU"/>
        </w:rPr>
        <w:t>- выбрать алгоритм для реализации;</w:t>
      </w:r>
    </w:p>
    <w:p w14:paraId="2E4D7B57" w14:textId="28FD3508" w:rsidR="009D13F8" w:rsidRDefault="009D13F8" w:rsidP="009D13F8">
      <w:pPr>
        <w:rPr>
          <w:lang w:eastAsia="ru-RU"/>
        </w:rPr>
      </w:pPr>
      <w:r>
        <w:rPr>
          <w:lang w:eastAsia="ru-RU"/>
        </w:rPr>
        <w:t xml:space="preserve">- </w:t>
      </w:r>
      <w:r w:rsidR="00244364">
        <w:rPr>
          <w:lang w:eastAsia="ru-RU"/>
        </w:rPr>
        <w:t xml:space="preserve">реализовать </w:t>
      </w:r>
      <w:r w:rsidR="00876723">
        <w:rPr>
          <w:lang w:eastAsia="ru-RU"/>
        </w:rPr>
        <w:t xml:space="preserve">выбранный </w:t>
      </w:r>
      <w:r w:rsidR="00244364">
        <w:rPr>
          <w:lang w:eastAsia="ru-RU"/>
        </w:rPr>
        <w:t>алгоритм сегментации</w:t>
      </w:r>
      <w:r>
        <w:rPr>
          <w:lang w:eastAsia="ru-RU"/>
        </w:rPr>
        <w:t xml:space="preserve"> на </w:t>
      </w:r>
      <w:proofErr w:type="spellStart"/>
      <w:r>
        <w:rPr>
          <w:lang w:eastAsia="ru-RU"/>
        </w:rPr>
        <w:t>маммограммах</w:t>
      </w:r>
      <w:proofErr w:type="spellEnd"/>
      <w:r>
        <w:rPr>
          <w:lang w:eastAsia="ru-RU"/>
        </w:rPr>
        <w:t>;</w:t>
      </w:r>
    </w:p>
    <w:p w14:paraId="34BF43BA" w14:textId="77777777" w:rsidR="00876723" w:rsidRDefault="009D13F8" w:rsidP="000A5161">
      <w:pPr>
        <w:rPr>
          <w:lang w:eastAsia="ru-RU"/>
        </w:rPr>
      </w:pPr>
      <w:r>
        <w:rPr>
          <w:lang w:eastAsia="ru-RU"/>
        </w:rPr>
        <w:t>- провести тестирование реализованного алгоритма на маммографических снимках.</w:t>
      </w:r>
    </w:p>
    <w:p w14:paraId="6338BAEE" w14:textId="209CA6FF" w:rsidR="00B83ACD" w:rsidRDefault="00B83ACD" w:rsidP="000A5161">
      <w:pPr>
        <w:rPr>
          <w:rFonts w:eastAsia="Times New Roman" w:cs="Times New Roman"/>
          <w:color w:val="000000"/>
          <w:szCs w:val="28"/>
          <w:lang w:eastAsia="ru-RU"/>
        </w:rPr>
      </w:pPr>
      <w:r>
        <w:rPr>
          <w:color w:val="000000"/>
          <w:szCs w:val="28"/>
        </w:rPr>
        <w:br w:type="page"/>
      </w:r>
    </w:p>
    <w:p w14:paraId="1268163A" w14:textId="053A082A" w:rsidR="00EF22E7" w:rsidRDefault="00EC215A" w:rsidP="00671FC2">
      <w:pPr>
        <w:pStyle w:val="2"/>
        <w:numPr>
          <w:ilvl w:val="0"/>
          <w:numId w:val="8"/>
        </w:numPr>
        <w:spacing w:after="0"/>
      </w:pPr>
      <w:bookmarkStart w:id="3" w:name="_Toc59095446"/>
      <w:bookmarkStart w:id="4" w:name="_Toc66792712"/>
      <w:r>
        <w:lastRenderedPageBreak/>
        <w:t>Теоретическая часть</w:t>
      </w:r>
      <w:bookmarkEnd w:id="3"/>
      <w:bookmarkEnd w:id="4"/>
    </w:p>
    <w:p w14:paraId="3E2979C6" w14:textId="3455665F" w:rsidR="00671FC2" w:rsidRDefault="00671FC2" w:rsidP="00D70651">
      <w:pPr>
        <w:spacing w:line="240" w:lineRule="auto"/>
        <w:rPr>
          <w:lang w:eastAsia="ru-RU"/>
        </w:rPr>
      </w:pPr>
    </w:p>
    <w:p w14:paraId="4B4523E7" w14:textId="2450B7B5" w:rsidR="001B3CB0" w:rsidRDefault="001B3CB0" w:rsidP="001B3CB0">
      <w:pPr>
        <w:rPr>
          <w:lang w:eastAsia="ru-RU"/>
        </w:rPr>
      </w:pPr>
      <w:r w:rsidRPr="001B3CB0">
        <w:rPr>
          <w:lang w:eastAsia="ru-RU"/>
        </w:rPr>
        <w:t xml:space="preserve">Одним из фундаментальных этапов анализа </w:t>
      </w:r>
      <w:r w:rsidR="00B2758F">
        <w:rPr>
          <w:lang w:eastAsia="ru-RU"/>
        </w:rPr>
        <w:t>графической информации</w:t>
      </w:r>
      <w:r w:rsidRPr="001B3CB0">
        <w:rPr>
          <w:lang w:eastAsia="ru-RU"/>
        </w:rPr>
        <w:t xml:space="preserve"> является сегментация изображения, означающая разбиение поступающего изображения на множество областей, однородных в соответствии с теми или иными критериями, и тем самым ассоциируемых с объектами наблюдаемой сцены или их частями. Результатом сегментации является получение карты областей (сегментов) изображения.</w:t>
      </w:r>
    </w:p>
    <w:p w14:paraId="0A1148CB" w14:textId="77777777" w:rsidR="00B2758F" w:rsidRDefault="00B2758F" w:rsidP="00B2758F">
      <w:pPr>
        <w:rPr>
          <w:lang w:eastAsia="ru-RU"/>
        </w:rPr>
      </w:pPr>
      <w:r w:rsidRPr="000C0F55">
        <w:rPr>
          <w:lang w:eastAsia="ru-RU"/>
        </w:rPr>
        <w:t xml:space="preserve">Одним из важнейших аспектов при решении задачи сегментации изображения как выделения однородных областей, является вопрос </w:t>
      </w:r>
      <w:r>
        <w:rPr>
          <w:lang w:eastAsia="ru-RU"/>
        </w:rPr>
        <w:t>«</w:t>
      </w:r>
      <w:r w:rsidRPr="000C0F55">
        <w:rPr>
          <w:lang w:eastAsia="ru-RU"/>
        </w:rPr>
        <w:t>похожести</w:t>
      </w:r>
      <w:r>
        <w:rPr>
          <w:lang w:eastAsia="ru-RU"/>
        </w:rPr>
        <w:t>»</w:t>
      </w:r>
      <w:r w:rsidRPr="000C0F55">
        <w:rPr>
          <w:lang w:eastAsia="ru-RU"/>
        </w:rPr>
        <w:t xml:space="preserve"> элементов и/или кластеров изображения, т.е. близости их признаков. Поскольку как элементы, так и кластеры могут быть отображены в одно и то же пространство признаков, то вопрос измерения близости может быть переформулирован как введение метрики в пространстве признаков.</w:t>
      </w:r>
    </w:p>
    <w:p w14:paraId="47A46DB3" w14:textId="6E55FD1E" w:rsidR="00B2758F" w:rsidRDefault="00B2758F" w:rsidP="00B2758F">
      <w:pPr>
        <w:rPr>
          <w:lang w:eastAsia="ru-RU"/>
        </w:rPr>
      </w:pPr>
      <w:r>
        <w:rPr>
          <w:lang w:eastAsia="ru-RU"/>
        </w:rPr>
        <w:t xml:space="preserve">Задачей стадии первичной сегментации является преобразование исходного векторного изображения в первоначальный набор кластеров небольшого размера, в котором каждый сформированный кластер характеризуется как собственными параметрами, так и параметрами связи с соседними кластерами. Эта задачу удобно решать с помощью </w:t>
      </w:r>
      <w:r w:rsidR="003B156B">
        <w:rPr>
          <w:lang w:eastAsia="ru-RU"/>
        </w:rPr>
        <w:t>алгоритмов фрактальной сегментации</w:t>
      </w:r>
      <w:r>
        <w:rPr>
          <w:lang w:eastAsia="ru-RU"/>
        </w:rPr>
        <w:t xml:space="preserve">. </w:t>
      </w:r>
    </w:p>
    <w:p w14:paraId="2FE1E034" w14:textId="1559D47A" w:rsidR="00E00198" w:rsidRDefault="004C3EFE" w:rsidP="00B2758F">
      <w:pPr>
        <w:rPr>
          <w:lang w:eastAsia="ru-RU"/>
        </w:rPr>
      </w:pPr>
      <w:r>
        <w:rPr>
          <w:lang w:eastAsia="ru-RU"/>
        </w:rPr>
        <w:t xml:space="preserve">Примерами таких алгоритмов могут служить </w:t>
      </w:r>
      <w:r w:rsidR="00882C66">
        <w:rPr>
          <w:lang w:eastAsia="ru-RU"/>
        </w:rPr>
        <w:t>алгоритм оценивания размера фрактала по длине контура, метод броуновской функции и метод пирамиды.</w:t>
      </w:r>
    </w:p>
    <w:p w14:paraId="32390BF0" w14:textId="46051016" w:rsidR="00882C66" w:rsidRDefault="00882C66" w:rsidP="00B2758F">
      <w:r>
        <w:rPr>
          <w:lang w:eastAsia="ru-RU"/>
        </w:rPr>
        <w:t xml:space="preserve">Алгоритм </w:t>
      </w:r>
      <w:r>
        <w:t>оценивания размера фрактала по длине контура</w:t>
      </w:r>
      <w:r>
        <w:t xml:space="preserve"> выглядит следующим образом. </w:t>
      </w:r>
      <w:r>
        <w:t xml:space="preserve">Производится разбиение динамического диапазона яркостей изображения на равные интервалы [3]. Для полученного набора пороговых значений яркости строятся бинарные изображения. При этом элементам изображения, яркость которых меньше порога, присваивается значение </w:t>
      </w:r>
      <w:r w:rsidR="00975746">
        <w:t>«</w:t>
      </w:r>
      <w:r>
        <w:t>0</w:t>
      </w:r>
      <w:r w:rsidR="00975746">
        <w:t>»</w:t>
      </w:r>
      <w:r>
        <w:t xml:space="preserve">, а элементам, яркость которых выше или равна порогу, присваивается значение </w:t>
      </w:r>
      <w:r w:rsidR="00975746">
        <w:t>«</w:t>
      </w:r>
      <w:r>
        <w:t>1</w:t>
      </w:r>
      <w:r w:rsidR="00975746">
        <w:t>»</w:t>
      </w:r>
      <w:r>
        <w:t xml:space="preserve">. Производится оценка длин контуров единичной </w:t>
      </w:r>
      <w:r>
        <w:lastRenderedPageBreak/>
        <w:t xml:space="preserve">области для серии шагов </w:t>
      </w:r>
      <w:proofErr w:type="spellStart"/>
      <w:r w:rsidRPr="00A4015A">
        <w:rPr>
          <w:i/>
        </w:rPr>
        <w:t>s</w:t>
      </w:r>
      <w:r w:rsidR="00975746" w:rsidRPr="00A4015A">
        <w:rPr>
          <w:i/>
          <w:vertAlign w:val="subscript"/>
        </w:rPr>
        <w:t>i</w:t>
      </w:r>
      <w:proofErr w:type="spellEnd"/>
      <w:r w:rsidRPr="00A4015A">
        <w:rPr>
          <w:i/>
        </w:rPr>
        <w:t>.</w:t>
      </w:r>
      <w:r>
        <w:t xml:space="preserve"> Увеличение шага эквивалентно представлению анализируемого изображения с разрешением меньшим, чем разрешение полученного изображения. Длина контура аппроксимируется числом переходов уровней яркости бинарного изображения из 0 в 1 и из 1 в 0 для каждого значения шага. По полученным значениям оценивается регрессия логарифма длины контура от логарифма шага. Для каждого из бинарных изображений вычисляется оценка размера фрактала </w:t>
      </w:r>
      <w:proofErr w:type="spellStart"/>
      <w:r w:rsidRPr="00A4015A">
        <w:rPr>
          <w:i/>
        </w:rPr>
        <w:t>D</w:t>
      </w:r>
      <w:r w:rsidRPr="00A4015A">
        <w:rPr>
          <w:i/>
          <w:vertAlign w:val="subscript"/>
        </w:rPr>
        <w:t>i</w:t>
      </w:r>
      <w:proofErr w:type="spellEnd"/>
      <w:r>
        <w:t xml:space="preserve"> контуров единичных областей. Оценка размера фрактала </w:t>
      </w:r>
      <w:r w:rsidRPr="00A4015A">
        <w:rPr>
          <w:i/>
        </w:rPr>
        <w:t>D</w:t>
      </w:r>
      <w:r>
        <w:t xml:space="preserve"> исходного изображения получается усреднением оценок </w:t>
      </w:r>
      <w:proofErr w:type="spellStart"/>
      <w:r w:rsidRPr="00A4015A">
        <w:rPr>
          <w:i/>
        </w:rPr>
        <w:t>D</w:t>
      </w:r>
      <w:r w:rsidRPr="00A4015A">
        <w:rPr>
          <w:i/>
          <w:vertAlign w:val="subscript"/>
        </w:rPr>
        <w:t>i</w:t>
      </w:r>
      <w:proofErr w:type="spellEnd"/>
      <w:r>
        <w:t>.</w:t>
      </w:r>
      <w:r>
        <w:t xml:space="preserve"> </w:t>
      </w:r>
    </w:p>
    <w:p w14:paraId="5D0792EE" w14:textId="121AB062" w:rsidR="00882C66" w:rsidRDefault="00882C66" w:rsidP="00B2758F">
      <w:pPr>
        <w:rPr>
          <w:lang w:eastAsia="ru-RU"/>
        </w:rPr>
      </w:pPr>
      <w:r>
        <w:t>Д</w:t>
      </w:r>
      <w:r>
        <w:t xml:space="preserve">анный метод можно использовать для оценки размера фрактала </w:t>
      </w:r>
      <w:r w:rsidRPr="00A4015A">
        <w:rPr>
          <w:i/>
        </w:rPr>
        <w:t>D</w:t>
      </w:r>
      <w:r>
        <w:t xml:space="preserve"> при условии ее НЧ-фильтрации</w:t>
      </w:r>
      <w:r>
        <w:t>. И</w:t>
      </w:r>
      <w:r>
        <w:t>сключение некоторых интервалов из рассмотрения при оценке размера фрактала приводит к неразличимости фракталов, имеющих разный размер</w:t>
      </w:r>
      <w:r>
        <w:t>. Д</w:t>
      </w:r>
      <w:r>
        <w:t>ля изотропных текстур большей эффективностью обладает алгоритм оценки размера фрактала по строкам и по столбцам.</w:t>
      </w:r>
    </w:p>
    <w:p w14:paraId="5D2617B1" w14:textId="2CCAC6EA" w:rsidR="00975746" w:rsidRDefault="00975746" w:rsidP="00B2758F">
      <w:r>
        <w:t>Еще один метод - м</w:t>
      </w:r>
      <w:r w:rsidR="00882C66">
        <w:t>етод броуновской функции</w:t>
      </w:r>
      <w:r w:rsidR="00876723">
        <w:t xml:space="preserve"> </w:t>
      </w:r>
      <w:r w:rsidR="00876723" w:rsidRPr="00876723">
        <w:t>[3]</w:t>
      </w:r>
      <w:r w:rsidR="00882C66">
        <w:t xml:space="preserve">. Математической моделью таких фракталов является фрактальная (обобщенная) броуновская функция </w:t>
      </w:r>
      <w:r w:rsidR="00882C66" w:rsidRPr="00A4015A">
        <w:rPr>
          <w:i/>
        </w:rPr>
        <w:t>L(x)</w:t>
      </w:r>
      <w:r w:rsidR="00882C66" w:rsidRPr="00A4015A">
        <w:t xml:space="preserve"> </w:t>
      </w:r>
      <w:r w:rsidR="00882C66">
        <w:t xml:space="preserve">— вещественная случайная функция, такая что для всех </w:t>
      </w:r>
      <w:r w:rsidR="00882C66" w:rsidRPr="00A4015A">
        <w:rPr>
          <w:i/>
        </w:rPr>
        <w:t>x</w:t>
      </w:r>
      <w:r w:rsidR="00882C66">
        <w:t xml:space="preserve"> и </w:t>
      </w:r>
      <w:r w:rsidR="00882C66" w:rsidRPr="00A4015A">
        <w:rPr>
          <w:i/>
        </w:rPr>
        <w:t>∆x</w:t>
      </w:r>
      <w:r w:rsidR="00882C66">
        <w:t xml:space="preserve"> существует значение h, при котором выполняется</w:t>
      </w:r>
    </w:p>
    <w:p w14:paraId="3E26A75C" w14:textId="74C778C4" w:rsidR="00975746" w:rsidRDefault="00975746" w:rsidP="00A4015A">
      <w:pPr>
        <w:ind w:firstLine="0"/>
        <w:jc w:val="right"/>
      </w:pP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m:t>
                        </m:r>
                        <m:r>
                          <m:rPr>
                            <m:sty m:val="p"/>
                          </m:rPr>
                          <w:rPr>
                            <w:rFonts w:ascii="Cambria Math" w:hAnsi="Cambria Math"/>
                          </w:rPr>
                          <m:t>Δ</m:t>
                        </m:r>
                        <m:r>
                          <w:rPr>
                            <w:rFonts w:ascii="Cambria Math" w:hAnsi="Cambria Math"/>
                          </w:rPr>
                          <m:t>x</m:t>
                        </m:r>
                      </m:e>
                    </m:d>
                    <m:r>
                      <w:rPr>
                        <w:rFonts w:ascii="Cambria Math" w:hAnsi="Cambria Math"/>
                      </w:rPr>
                      <m:t>-L</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m:t>
                        </m:r>
                        <m:r>
                          <m:rPr>
                            <m:sty m:val="p"/>
                          </m:rPr>
                          <w:rPr>
                            <w:rFonts w:ascii="Cambria Math" w:hAnsi="Cambria Math"/>
                          </w:rPr>
                          <m:t>Δ</m:t>
                        </m:r>
                        <m:r>
                          <w:rPr>
                            <w:rFonts w:ascii="Cambria Math" w:hAnsi="Cambria Math"/>
                          </w:rPr>
                          <m:t>x∥</m:t>
                        </m:r>
                      </m:e>
                      <m:sup>
                        <m:r>
                          <w:rPr>
                            <w:rFonts w:ascii="Cambria Math" w:hAnsi="Cambria Math"/>
                          </w:rPr>
                          <m:t>h</m:t>
                        </m:r>
                      </m:sup>
                    </m:sSup>
                  </m:den>
                </m:f>
              </m:e>
            </m:d>
            <m:r>
              <w:rPr>
                <w:rFonts w:ascii="Cambria Math" w:hAnsi="Cambria Math"/>
              </w:rPr>
              <m:t>&lt;t</m:t>
            </m:r>
          </m:e>
        </m:d>
        <m:r>
          <w:rPr>
            <w:rFonts w:ascii="Cambria Math" w:hAnsi="Cambria Math"/>
          </w:rPr>
          <m:t>=F(t)</m:t>
        </m:r>
      </m:oMath>
      <w:r w:rsidR="00882C66">
        <w:t>,</w:t>
      </w:r>
      <w:r>
        <w:tab/>
      </w:r>
      <w:r>
        <w:tab/>
      </w:r>
      <w:r w:rsidR="00A4015A">
        <w:tab/>
      </w:r>
      <w:r w:rsidR="00A4015A">
        <w:tab/>
      </w:r>
      <w:r w:rsidR="00882C66">
        <w:t xml:space="preserve"> </w:t>
      </w:r>
      <w:r>
        <w:t>(1)</w:t>
      </w:r>
    </w:p>
    <w:p w14:paraId="2A8D2C88" w14:textId="77777777" w:rsidR="00975746" w:rsidRDefault="00882C66" w:rsidP="00B2758F">
      <w:r>
        <w:t xml:space="preserve">где </w:t>
      </w:r>
      <w:r w:rsidRPr="00A4015A">
        <w:rPr>
          <w:i/>
        </w:rPr>
        <w:t>x</w:t>
      </w:r>
      <w:r>
        <w:t xml:space="preserve"> — точка в </w:t>
      </w:r>
      <w:r w:rsidRPr="00A4015A">
        <w:rPr>
          <w:i/>
        </w:rPr>
        <w:t>n</w:t>
      </w:r>
      <w:r>
        <w:t xml:space="preserve">-мерном евклидовом пространстве </w:t>
      </w:r>
      <w:proofErr w:type="spellStart"/>
      <w:r w:rsidRPr="00A4015A">
        <w:rPr>
          <w:i/>
        </w:rPr>
        <w:t>R</w:t>
      </w:r>
      <w:r w:rsidR="00975746" w:rsidRPr="00A4015A">
        <w:rPr>
          <w:i/>
          <w:vertAlign w:val="superscript"/>
        </w:rPr>
        <w:t>n</w:t>
      </w:r>
      <w:proofErr w:type="spellEnd"/>
      <w:r>
        <w:t xml:space="preserve">, </w:t>
      </w:r>
    </w:p>
    <w:p w14:paraId="5B32BE13" w14:textId="77777777" w:rsidR="00975746" w:rsidRDefault="00882C66" w:rsidP="00B2758F">
      <w:r w:rsidRPr="00A4015A">
        <w:rPr>
          <w:i/>
        </w:rPr>
        <w:t>∆x</w:t>
      </w:r>
      <w:r>
        <w:t xml:space="preserve"> — расстояние между элементами изображения, </w:t>
      </w:r>
    </w:p>
    <w:p w14:paraId="19CD4706" w14:textId="77777777" w:rsidR="00975746" w:rsidRDefault="00882C66" w:rsidP="00B2758F">
      <w:r w:rsidRPr="00A4015A">
        <w:rPr>
          <w:i/>
        </w:rPr>
        <w:t>F(t)</w:t>
      </w:r>
      <w:r>
        <w:t xml:space="preserve"> — функция распределения случайной величины </w:t>
      </w:r>
      <w:r w:rsidRPr="00A4015A">
        <w:rPr>
          <w:i/>
        </w:rPr>
        <w:t>t</w:t>
      </w:r>
      <w:r>
        <w:t xml:space="preserve">. </w:t>
      </w:r>
    </w:p>
    <w:p w14:paraId="760AF01C" w14:textId="0C34A63B" w:rsidR="00975746" w:rsidRDefault="00882C66" w:rsidP="00B2758F">
      <w:r>
        <w:t xml:space="preserve">Функция </w:t>
      </w:r>
      <w:r w:rsidRPr="00A4015A">
        <w:rPr>
          <w:i/>
        </w:rPr>
        <w:t>F(t)</w:t>
      </w:r>
      <w:r>
        <w:t xml:space="preserve"> описывает нормальное распределение с нулевым математическим ожиданием и дисперсией </w:t>
      </w:r>
      <w:r w:rsidRPr="00A4015A">
        <w:rPr>
          <w:i/>
        </w:rPr>
        <w:t>σ</w:t>
      </w:r>
      <w:r w:rsidR="00975746" w:rsidRPr="00A4015A">
        <w:rPr>
          <w:i/>
          <w:vertAlign w:val="superscript"/>
        </w:rPr>
        <w:t>2</w:t>
      </w:r>
      <w:r>
        <w:t xml:space="preserve">. Обобщение броуновской функции состоит в том, что вместо 1/2 вводится действительный параметр </w:t>
      </w:r>
      <w:r w:rsidRPr="00A4015A">
        <w:rPr>
          <w:i/>
        </w:rPr>
        <w:t>h</w:t>
      </w:r>
      <w:r>
        <w:t xml:space="preserve"> — некоторая постоянная, диапазон изменения которой [0,1]. </w:t>
      </w:r>
    </w:p>
    <w:p w14:paraId="18D2CDF6" w14:textId="77777777" w:rsidR="00975746" w:rsidRDefault="00882C66" w:rsidP="00B2758F">
      <w:r>
        <w:t xml:space="preserve">Оценка </w:t>
      </w:r>
      <w:r w:rsidRPr="00A4015A">
        <w:rPr>
          <w:i/>
        </w:rPr>
        <w:t>D</w:t>
      </w:r>
      <w:r>
        <w:t xml:space="preserve"> определяется выражением (</w:t>
      </w:r>
      <w:r w:rsidR="00975746">
        <w:t>2</w:t>
      </w:r>
      <w:r>
        <w:t xml:space="preserve">) при </w:t>
      </w:r>
      <w:r w:rsidRPr="00A4015A">
        <w:rPr>
          <w:i/>
        </w:rPr>
        <w:t>K</w:t>
      </w:r>
      <w:r>
        <w:t>=3</w:t>
      </w:r>
      <w:r w:rsidR="00975746">
        <w:t>:</w:t>
      </w:r>
    </w:p>
    <w:p w14:paraId="4F7B8F66" w14:textId="2B4430DF" w:rsidR="00975746" w:rsidRDefault="00876723" w:rsidP="00876723">
      <w:pPr>
        <w:jc w:val="right"/>
      </w:pPr>
      <m:oMath>
        <m:r>
          <w:rPr>
            <w:rFonts w:ascii="Cambria Math" w:hAnsi="Cambria Math"/>
          </w:rPr>
          <m:t>D=K-</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sidR="00975746">
        <w:t>,</w:t>
      </w:r>
      <w:r w:rsidR="00975746">
        <w:t>.</w:t>
      </w:r>
      <w:r>
        <w:tab/>
      </w:r>
      <w:r>
        <w:tab/>
      </w:r>
      <w:r>
        <w:tab/>
      </w:r>
      <w:r>
        <w:tab/>
      </w:r>
      <w:r>
        <w:tab/>
      </w:r>
      <w:r w:rsidR="00975746">
        <w:t xml:space="preserve"> (2)</w:t>
      </w:r>
      <w:r w:rsidR="00882C66">
        <w:t xml:space="preserve"> </w:t>
      </w:r>
    </w:p>
    <w:p w14:paraId="1EDDFF8C" w14:textId="752A27E0" w:rsidR="00975746" w:rsidRDefault="00975746" w:rsidP="00B2758F">
      <w:r>
        <w:lastRenderedPageBreak/>
        <w:t xml:space="preserve">где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t>— тангенс угла наклона линии выборочной регрессии</w:t>
      </w:r>
      <w:r>
        <w:t>.</w:t>
      </w:r>
    </w:p>
    <w:p w14:paraId="3E59E64B" w14:textId="3F887F1A" w:rsidR="00882C66" w:rsidRDefault="00882C66" w:rsidP="00B2758F">
      <w:r>
        <w:t xml:space="preserve">Изображение рассматривается как двумерная функция яркости </w:t>
      </w:r>
      <w:r w:rsidRPr="00A4015A">
        <w:rPr>
          <w:i/>
        </w:rPr>
        <w:t>L(x)</w:t>
      </w:r>
      <w:r>
        <w:t xml:space="preserve">, определенная для </w:t>
      </w:r>
      <w:r w:rsidRPr="00876723">
        <w:rPr>
          <w:i/>
        </w:rPr>
        <w:t>x</w:t>
      </w:r>
      <w:r>
        <w:t>=</w:t>
      </w:r>
      <w:r w:rsidRPr="00876723">
        <w:rPr>
          <w:i/>
        </w:rPr>
        <w:t>(</w:t>
      </w:r>
      <w:proofErr w:type="spellStart"/>
      <w:proofErr w:type="gramStart"/>
      <w:r w:rsidRPr="00876723">
        <w:rPr>
          <w:i/>
        </w:rPr>
        <w:t>x,y</w:t>
      </w:r>
      <w:proofErr w:type="spellEnd"/>
      <w:proofErr w:type="gramEnd"/>
      <w:r w:rsidRPr="00876723">
        <w:rPr>
          <w:i/>
        </w:rPr>
        <w:t>)</w:t>
      </w:r>
      <w:r w:rsidRPr="00876723">
        <w:rPr>
          <w:rFonts w:ascii="Cambria Math" w:hAnsi="Cambria Math" w:cs="Cambria Math"/>
        </w:rPr>
        <w:t xml:space="preserve"> </w:t>
      </w:r>
      <w:r>
        <w:rPr>
          <w:rFonts w:ascii="Cambria Math" w:hAnsi="Cambria Math" w:cs="Cambria Math"/>
        </w:rPr>
        <w:t>∈</w:t>
      </w:r>
      <w:r>
        <w:t xml:space="preserve"> R</w:t>
      </w:r>
      <w:r w:rsidR="00A4015A" w:rsidRPr="00A4015A">
        <w:rPr>
          <w:vertAlign w:val="superscript"/>
        </w:rPr>
        <w:t>2</w:t>
      </w:r>
      <w:r>
        <w:t xml:space="preserve">, </w:t>
      </w:r>
      <w:r>
        <w:rPr>
          <w:rFonts w:cs="Times New Roman"/>
        </w:rPr>
        <w:t>формирующая</w:t>
      </w:r>
      <w:r>
        <w:t xml:space="preserve"> </w:t>
      </w:r>
      <w:r>
        <w:rPr>
          <w:rFonts w:cs="Times New Roman"/>
        </w:rPr>
        <w:t>трехмерную</w:t>
      </w:r>
      <w:r>
        <w:t xml:space="preserve"> </w:t>
      </w:r>
      <w:r>
        <w:rPr>
          <w:rFonts w:cs="Times New Roman"/>
        </w:rPr>
        <w:t>поверхность</w:t>
      </w:r>
      <w:r>
        <w:t xml:space="preserve">. </w:t>
      </w:r>
      <w:r>
        <w:rPr>
          <w:rFonts w:cs="Times New Roman"/>
        </w:rPr>
        <w:t>Для</w:t>
      </w:r>
      <w:r>
        <w:t xml:space="preserve"> </w:t>
      </w:r>
      <w:r>
        <w:rPr>
          <w:rFonts w:cs="Times New Roman"/>
        </w:rPr>
        <w:t>вычисления</w:t>
      </w:r>
      <w:r>
        <w:t xml:space="preserve"> </w:t>
      </w:r>
      <w:r w:rsidRPr="00876723">
        <w:rPr>
          <w:i/>
        </w:rPr>
        <w:t>h</w:t>
      </w:r>
      <w:r>
        <w:t xml:space="preserve"> </w:t>
      </w:r>
      <w:r>
        <w:rPr>
          <w:rFonts w:cs="Times New Roman"/>
        </w:rPr>
        <w:t>необходимо</w:t>
      </w:r>
      <w:r>
        <w:t xml:space="preserve"> </w:t>
      </w:r>
      <w:r>
        <w:rPr>
          <w:rFonts w:cs="Times New Roman"/>
        </w:rPr>
        <w:t>получить</w:t>
      </w:r>
      <w:r>
        <w:t xml:space="preserve"> </w:t>
      </w:r>
      <w:r>
        <w:rPr>
          <w:rFonts w:cs="Times New Roman"/>
        </w:rPr>
        <w:t>оценку</w:t>
      </w:r>
      <w:r>
        <w:t xml:space="preserve"> </w:t>
      </w:r>
      <w:r>
        <w:rPr>
          <w:rFonts w:cs="Times New Roman"/>
        </w:rPr>
        <w:t>линейной</w:t>
      </w:r>
      <w:r>
        <w:t xml:space="preserve"> </w:t>
      </w:r>
      <w:r>
        <w:rPr>
          <w:rFonts w:cs="Times New Roman"/>
        </w:rPr>
        <w:t>выборочной</w:t>
      </w:r>
      <w:r>
        <w:t xml:space="preserve"> </w:t>
      </w:r>
      <w:r>
        <w:rPr>
          <w:rFonts w:cs="Times New Roman"/>
        </w:rPr>
        <w:t>регрессии</w:t>
      </w:r>
      <w:r>
        <w:t xml:space="preserve"> </w:t>
      </w:r>
      <w:r>
        <w:rPr>
          <w:rFonts w:cs="Times New Roman"/>
        </w:rPr>
        <w:t>логарифма</w:t>
      </w:r>
      <w:r>
        <w:t xml:space="preserve"> </w:t>
      </w:r>
      <w:r>
        <w:rPr>
          <w:rFonts w:cs="Times New Roman"/>
        </w:rPr>
        <w:t>математиче</w:t>
      </w:r>
      <w:r>
        <w:t xml:space="preserve">ского ожидания модуля разностей яркостей всех пар элементов, находящихся на определенном расстоянии </w:t>
      </w:r>
      <w:r w:rsidRPr="00A4015A">
        <w:rPr>
          <w:i/>
        </w:rPr>
        <w:t>∆x</w:t>
      </w:r>
      <w:r>
        <w:t>, от логарифма этого расстояния. Расстояния объединяются в кластеры, и математические ожидания вычисляются для каждого кластера</w:t>
      </w:r>
    </w:p>
    <w:p w14:paraId="6FF4C378" w14:textId="6899F480" w:rsidR="00882C66" w:rsidRDefault="00975746" w:rsidP="00B2758F">
      <w:pPr>
        <w:rPr>
          <w:lang w:eastAsia="ru-RU"/>
        </w:rPr>
      </w:pPr>
      <w:r>
        <w:t>Э</w:t>
      </w:r>
      <w:r w:rsidR="00882C66">
        <w:t>ффективность метода броуновской функции может быть повышена за счет НЧ</w:t>
      </w:r>
      <w:r>
        <w:t>-</w:t>
      </w:r>
      <w:r w:rsidR="00882C66">
        <w:t>фильтрации оценки размера фрактала</w:t>
      </w:r>
      <w:r>
        <w:t>. О</w:t>
      </w:r>
      <w:r w:rsidR="00882C66">
        <w:t>ценку размера фрактала можно производить, учитывая изменения яркости только по строкам или только по столбцам, что позволит повысить эффективность сегментации анизотропных текстур</w:t>
      </w:r>
      <w:r>
        <w:t xml:space="preserve">. </w:t>
      </w:r>
    </w:p>
    <w:p w14:paraId="7A550726" w14:textId="35946EAC" w:rsidR="00E00198" w:rsidRDefault="00882C66" w:rsidP="00B2758F">
      <w:pPr>
        <w:rPr>
          <w:lang w:eastAsia="ru-RU"/>
        </w:rPr>
      </w:pPr>
      <w:r>
        <w:rPr>
          <w:lang w:eastAsia="ru-RU"/>
        </w:rPr>
        <w:t>В рамках данной работы наиболее подходящим будет являться пирамидальный алгоритм сегментации изображений.</w:t>
      </w:r>
    </w:p>
    <w:p w14:paraId="46740E32" w14:textId="3E76B764" w:rsidR="001B3CB0" w:rsidRDefault="003C5B52" w:rsidP="001B3CB0">
      <w:pPr>
        <w:rPr>
          <w:lang w:eastAsia="ru-RU"/>
        </w:rPr>
      </w:pPr>
      <w:r w:rsidRPr="003C5B52">
        <w:rPr>
          <w:lang w:eastAsia="ru-RU"/>
        </w:rPr>
        <w:t>Рассматриваемый алгоритм содержит два уровня (стадии). На первом изображение разбивается на множество мелких кластеров с помощью пирамидального алгоритма, а на втором происходит их окончательное слияние.</w:t>
      </w:r>
    </w:p>
    <w:p w14:paraId="79E26247" w14:textId="2C1E997C" w:rsidR="003C5B52" w:rsidRDefault="003C5B52" w:rsidP="003C5B52">
      <w:pPr>
        <w:rPr>
          <w:lang w:eastAsia="ru-RU"/>
        </w:rPr>
      </w:pPr>
      <w:r>
        <w:rPr>
          <w:lang w:eastAsia="ru-RU"/>
        </w:rPr>
        <w:t xml:space="preserve">Пирамидальный алгоритм обработки изображения требует задания способа вычисления уменьшенного изображения уровня </w:t>
      </w:r>
      <w:r w:rsidRPr="00876723">
        <w:rPr>
          <w:i/>
          <w:lang w:eastAsia="ru-RU"/>
        </w:rPr>
        <w:t>n+</w:t>
      </w:r>
      <w:r w:rsidRPr="00876723">
        <w:rPr>
          <w:lang w:eastAsia="ru-RU"/>
        </w:rPr>
        <w:t>1</w:t>
      </w:r>
      <w:r>
        <w:rPr>
          <w:lang w:eastAsia="ru-RU"/>
        </w:rPr>
        <w:t xml:space="preserve"> на основе имеющегося изображения уровня n, и применения этой процедуры рекурсивно до предельного уменьшения размера изображения. Часто для этого выбирают элементарный домен некоторой формы, позволяющей плотно покрыть всю площадь изображения, и задают способ нахождения значения элемента следующего уровня по значениям элементов домена предыдущего уровня. Рекурсивное применение данной процедуры позволяет построить дерево (граф), в котором каждый элемент изображения некоторого уровня (кроме самого нижнего) является узлом, связанным с элементами домена </w:t>
      </w:r>
      <w:r>
        <w:rPr>
          <w:lang w:eastAsia="ru-RU"/>
        </w:rPr>
        <w:lastRenderedPageBreak/>
        <w:t xml:space="preserve">предыдущего уровня, а число нисходящих связей определяется формой и размерами выбранного домена. В случае, когда в качестве домена выбран квадрат размерами 2×2 элемента, получается так называемое </w:t>
      </w:r>
      <w:proofErr w:type="spellStart"/>
      <w:r>
        <w:rPr>
          <w:lang w:eastAsia="ru-RU"/>
        </w:rPr>
        <w:t>квадродерево</w:t>
      </w:r>
      <w:proofErr w:type="spellEnd"/>
      <w:r>
        <w:rPr>
          <w:lang w:eastAsia="ru-RU"/>
        </w:rPr>
        <w:t xml:space="preserve"> (рис.1, а).</w:t>
      </w:r>
    </w:p>
    <w:p w14:paraId="7CE12989" w14:textId="1104EBBC" w:rsidR="003C5B52" w:rsidRDefault="003C5B52" w:rsidP="003C5B52">
      <w:pPr>
        <w:jc w:val="center"/>
        <w:rPr>
          <w:lang w:eastAsia="ru-RU"/>
        </w:rPr>
      </w:pPr>
      <w:r>
        <w:rPr>
          <w:noProof/>
        </w:rPr>
        <w:drawing>
          <wp:inline distT="0" distB="0" distL="0" distR="0" wp14:anchorId="7F98E056" wp14:editId="52EB9285">
            <wp:extent cx="2926080" cy="2662412"/>
            <wp:effectExtent l="0" t="0" r="7620" b="5080"/>
            <wp:docPr id="32" name="Рисунок 32" descr="Рисунок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Рисунок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3607" cy="2696558"/>
                    </a:xfrm>
                    <a:prstGeom prst="rect">
                      <a:avLst/>
                    </a:prstGeom>
                    <a:noFill/>
                    <a:ln>
                      <a:noFill/>
                    </a:ln>
                  </pic:spPr>
                </pic:pic>
              </a:graphicData>
            </a:graphic>
          </wp:inline>
        </w:drawing>
      </w:r>
    </w:p>
    <w:p w14:paraId="50A350C1" w14:textId="3260E32A" w:rsidR="003C5B52" w:rsidRDefault="003C5B52" w:rsidP="003C5B52">
      <w:pPr>
        <w:jc w:val="center"/>
        <w:rPr>
          <w:lang w:eastAsia="ru-RU"/>
        </w:rPr>
      </w:pPr>
      <w:r>
        <w:rPr>
          <w:lang w:eastAsia="ru-RU"/>
        </w:rPr>
        <w:t xml:space="preserve">Рисунок 1 - Пирамидальная структура представления данных — </w:t>
      </w:r>
      <w:proofErr w:type="spellStart"/>
      <w:r>
        <w:rPr>
          <w:lang w:eastAsia="ru-RU"/>
        </w:rPr>
        <w:t>квадродерево</w:t>
      </w:r>
      <w:proofErr w:type="spellEnd"/>
      <w:r>
        <w:rPr>
          <w:lang w:eastAsia="ru-RU"/>
        </w:rPr>
        <w:t xml:space="preserve"> (а); домен из четырех элементов и его соседние элементы справа и снизу (б)</w:t>
      </w:r>
    </w:p>
    <w:p w14:paraId="49F79CD9" w14:textId="77777777" w:rsidR="00B2758F" w:rsidRDefault="00B2758F" w:rsidP="003C5B52">
      <w:pPr>
        <w:jc w:val="center"/>
        <w:rPr>
          <w:lang w:eastAsia="ru-RU"/>
        </w:rPr>
      </w:pPr>
    </w:p>
    <w:p w14:paraId="7EF7CF04" w14:textId="4D3137F3" w:rsidR="003C5B52" w:rsidRDefault="003C5B52" w:rsidP="003C5B52">
      <w:pPr>
        <w:rPr>
          <w:lang w:eastAsia="ru-RU"/>
        </w:rPr>
      </w:pPr>
      <w:r>
        <w:rPr>
          <w:lang w:eastAsia="ru-RU"/>
        </w:rPr>
        <w:t xml:space="preserve">При прямом проходе вверх по квадродереву происходит рекурсивный анализ всех уровней пирамиды, начиная с самого нижнего (исходного изображения) и заканчивая верхним уровнем, состоящим из одного узла; одновременно с этим строится само </w:t>
      </w:r>
      <w:proofErr w:type="spellStart"/>
      <w:r>
        <w:rPr>
          <w:lang w:eastAsia="ru-RU"/>
        </w:rPr>
        <w:t>квадродерево</w:t>
      </w:r>
      <w:proofErr w:type="spellEnd"/>
      <w:r>
        <w:rPr>
          <w:lang w:eastAsia="ru-RU"/>
        </w:rPr>
        <w:t xml:space="preserve">. На каждом шаге на основе анализа четырех нижних узлов уровня n создается узел уровня </w:t>
      </w:r>
      <w:r w:rsidRPr="00876723">
        <w:rPr>
          <w:i/>
          <w:lang w:eastAsia="ru-RU"/>
        </w:rPr>
        <w:t>n+</w:t>
      </w:r>
      <w:r>
        <w:rPr>
          <w:lang w:eastAsia="ru-RU"/>
        </w:rPr>
        <w:t xml:space="preserve">1 (рис.1, а), а в соответствующей структуре нового узла запоминается информация об узлах предыдущего уровня, соединенных с данным узлом, их средней яркости, наличии контуров. Таким образом, каждый узел является вершиной некоторого </w:t>
      </w:r>
      <w:proofErr w:type="spellStart"/>
      <w:r>
        <w:rPr>
          <w:lang w:eastAsia="ru-RU"/>
        </w:rPr>
        <w:t>квадродерева</w:t>
      </w:r>
      <w:proofErr w:type="spellEnd"/>
      <w:r>
        <w:rPr>
          <w:lang w:eastAsia="ru-RU"/>
        </w:rPr>
        <w:t xml:space="preserve">, охватывающего расположенные под ним элементы изображения, и содержит информацию о поддеревьях предыдущего уровня. </w:t>
      </w:r>
    </w:p>
    <w:p w14:paraId="65DBA2BD" w14:textId="743C30F4" w:rsidR="003C5B52" w:rsidRDefault="003C5B52" w:rsidP="003C5B52">
      <w:pPr>
        <w:rPr>
          <w:lang w:eastAsia="ru-RU"/>
        </w:rPr>
      </w:pPr>
      <w:r>
        <w:rPr>
          <w:lang w:eastAsia="ru-RU"/>
        </w:rPr>
        <w:t xml:space="preserve">Основной задачей пирамидального этапа сегментации является объединение соседних элементов, имеющих близкие признаки и не </w:t>
      </w:r>
      <w:r>
        <w:rPr>
          <w:lang w:eastAsia="ru-RU"/>
        </w:rPr>
        <w:lastRenderedPageBreak/>
        <w:t xml:space="preserve">разделенных контуром. Эта процедура требует прослеживания контурных линий на всех уровнях пирамиды. </w:t>
      </w:r>
    </w:p>
    <w:p w14:paraId="245DD5E1" w14:textId="34CB414E" w:rsidR="003C5B52" w:rsidRDefault="003C5B52" w:rsidP="003C5B52">
      <w:pPr>
        <w:rPr>
          <w:lang w:eastAsia="ru-RU"/>
        </w:rPr>
      </w:pPr>
      <w:r>
        <w:rPr>
          <w:lang w:eastAsia="ru-RU"/>
        </w:rPr>
        <w:t>Анализ и объединение элементов домена размерами 2×2 (рис.1, б) состоит из следующих шагов</w:t>
      </w:r>
      <w:r w:rsidR="000C0F55">
        <w:rPr>
          <w:lang w:eastAsia="ru-RU"/>
        </w:rPr>
        <w:t>.</w:t>
      </w:r>
    </w:p>
    <w:p w14:paraId="09F491FD" w14:textId="08AA8609" w:rsidR="003C5B52" w:rsidRDefault="000C0F55" w:rsidP="003C5B52">
      <w:pPr>
        <w:rPr>
          <w:lang w:eastAsia="ru-RU"/>
        </w:rPr>
      </w:pPr>
      <w:r>
        <w:rPr>
          <w:lang w:eastAsia="ru-RU"/>
        </w:rPr>
        <w:t>Шаг 1.</w:t>
      </w:r>
      <w:r w:rsidR="003C5B52">
        <w:rPr>
          <w:lang w:eastAsia="ru-RU"/>
        </w:rPr>
        <w:t xml:space="preserve"> Анализ наличия контурных перепадов между парами соседних элементов: 0-1, 2-3, 0-2 и 1-3. Пары элементов (узлов графа), не разделенные контуром, считаются принадлежащими одному и тому же кластеру. На </w:t>
      </w:r>
      <w:r>
        <w:rPr>
          <w:lang w:eastAsia="ru-RU"/>
        </w:rPr>
        <w:t>р</w:t>
      </w:r>
      <w:r w:rsidR="003C5B52">
        <w:rPr>
          <w:lang w:eastAsia="ru-RU"/>
        </w:rPr>
        <w:t>ис</w:t>
      </w:r>
      <w:r>
        <w:rPr>
          <w:lang w:eastAsia="ru-RU"/>
        </w:rPr>
        <w:t>унке</w:t>
      </w:r>
      <w:r w:rsidR="003C5B52">
        <w:rPr>
          <w:lang w:eastAsia="ru-RU"/>
        </w:rPr>
        <w:t xml:space="preserve"> </w:t>
      </w:r>
      <w:proofErr w:type="gramStart"/>
      <w:r w:rsidR="003C5B52">
        <w:rPr>
          <w:lang w:eastAsia="ru-RU"/>
        </w:rPr>
        <w:t>1,б</w:t>
      </w:r>
      <w:proofErr w:type="gramEnd"/>
      <w:r w:rsidR="003C5B52">
        <w:rPr>
          <w:lang w:eastAsia="ru-RU"/>
        </w:rPr>
        <w:t xml:space="preserve"> показан контур, проходящий между элементами 1 и 3, а также между элементами 2 и 3. Тем самым, элементы 0, 1, и 2 соответствуют некоторому одному кластеру, а элемент 3 — другому кластеру. </w:t>
      </w:r>
    </w:p>
    <w:p w14:paraId="77B58125" w14:textId="37583248" w:rsidR="003C5B52" w:rsidRDefault="000C0F55" w:rsidP="003C5B52">
      <w:pPr>
        <w:rPr>
          <w:lang w:eastAsia="ru-RU"/>
        </w:rPr>
      </w:pPr>
      <w:r>
        <w:rPr>
          <w:lang w:eastAsia="ru-RU"/>
        </w:rPr>
        <w:t xml:space="preserve">Шаг </w:t>
      </w:r>
      <w:r w:rsidR="003C5B52">
        <w:rPr>
          <w:lang w:eastAsia="ru-RU"/>
        </w:rPr>
        <w:t xml:space="preserve">2. Выбор наиболее представительного набора элементов, принадлежащих одному кластеру нижнего уровня (в данном случае в такой набор входят элементы 0, 1, и 2), и передача усредненной информации соответствующему узлу следующего уровня. Оставшийся элемент (номер 3 на рисунке) считается “подвешенным”, информация о нем наверх не передается и сохраняется только в самом описании текущего узла. </w:t>
      </w:r>
    </w:p>
    <w:p w14:paraId="0A7CE2B1" w14:textId="77777777" w:rsidR="000C0F55" w:rsidRDefault="000C0F55" w:rsidP="003C5B52">
      <w:pPr>
        <w:rPr>
          <w:lang w:eastAsia="ru-RU"/>
        </w:rPr>
      </w:pPr>
      <w:r>
        <w:rPr>
          <w:lang w:eastAsia="ru-RU"/>
        </w:rPr>
        <w:t xml:space="preserve">Шаг </w:t>
      </w:r>
      <w:r w:rsidR="003C5B52">
        <w:rPr>
          <w:lang w:eastAsia="ru-RU"/>
        </w:rPr>
        <w:t xml:space="preserve">3. Создание карты контуров для следующего уровня. Это осуществляется с помощью анализа внутренних элементов самой четверки, плюс четверки соседних с ней элементов в последовательной развертке, т.е. справа и снизу; согласно примеру на рисунке </w:t>
      </w:r>
      <w:proofErr w:type="gramStart"/>
      <w:r w:rsidR="003C5B52">
        <w:rPr>
          <w:lang w:eastAsia="ru-RU"/>
        </w:rPr>
        <w:t>1,б</w:t>
      </w:r>
      <w:proofErr w:type="gramEnd"/>
      <w:r w:rsidR="003C5B52">
        <w:rPr>
          <w:lang w:eastAsia="ru-RU"/>
        </w:rPr>
        <w:t xml:space="preserve"> будет проверяться наличие контурных перепадов между элементами 1-1r и 2-2b. </w:t>
      </w:r>
    </w:p>
    <w:p w14:paraId="65E225F5" w14:textId="448DAEEF" w:rsidR="001B3CB0" w:rsidRDefault="003C5B52" w:rsidP="003C5B52">
      <w:pPr>
        <w:rPr>
          <w:lang w:eastAsia="ru-RU"/>
        </w:rPr>
      </w:pPr>
      <w:r>
        <w:rPr>
          <w:lang w:eastAsia="ru-RU"/>
        </w:rPr>
        <w:t xml:space="preserve">После окончания прямого прохода по всему квадродереву, каждый узел любого уровня (кроме корневого узла) будет либо принадлежать поддереву, начинающемуся на одном из верхних уровней, либо сам являться корнем некоторого поддерева. При обратном проходе вниз по квадродереву происходит синтез первичных кластеров. На каждом из уровней вершинам новых поддеревьев (т.е. тем, которые оказались «подвешены» на шаге 2 прямого прохода) присваиваются новые номера кластеров; данные номера распространяются вниз на все элементы, связанные с данным поддеревом. Эта </w:t>
      </w:r>
      <w:r>
        <w:rPr>
          <w:lang w:eastAsia="ru-RU"/>
        </w:rPr>
        <w:lastRenderedPageBreak/>
        <w:t>процедура рекурсивно распространяется на все дерево с верхнего уровня (вершины дерева) до нижнего (самого изображения); элементы изображения, получившие при этом одинаковые номера, образуют первичные кластеры (первичные сегменты) обрабатываемого изображения.</w:t>
      </w:r>
    </w:p>
    <w:p w14:paraId="25F081D0" w14:textId="54115D17" w:rsidR="000C0F55" w:rsidRDefault="003C5B52" w:rsidP="001B3CB0">
      <w:pPr>
        <w:rPr>
          <w:lang w:eastAsia="ru-RU"/>
        </w:rPr>
      </w:pPr>
      <w:r w:rsidRPr="003C5B52">
        <w:rPr>
          <w:lang w:eastAsia="ru-RU"/>
        </w:rPr>
        <w:t>Процедура синтеза на каждом из узлов дерева состоит в следующем</w:t>
      </w:r>
      <w:r w:rsidR="000C0F55">
        <w:rPr>
          <w:lang w:eastAsia="ru-RU"/>
        </w:rPr>
        <w:t>:</w:t>
      </w:r>
      <w:r w:rsidRPr="003C5B52">
        <w:rPr>
          <w:lang w:eastAsia="ru-RU"/>
        </w:rPr>
        <w:t xml:space="preserve"> </w:t>
      </w:r>
    </w:p>
    <w:p w14:paraId="16CB6A8E" w14:textId="37DA0713" w:rsidR="000C0F55" w:rsidRDefault="000C0F55" w:rsidP="001B3CB0">
      <w:pPr>
        <w:rPr>
          <w:lang w:eastAsia="ru-RU"/>
        </w:rPr>
      </w:pPr>
      <w:r>
        <w:rPr>
          <w:lang w:val="en-US" w:eastAsia="ru-RU"/>
        </w:rPr>
        <w:t>a</w:t>
      </w:r>
      <w:r w:rsidRPr="000C0F55">
        <w:rPr>
          <w:lang w:eastAsia="ru-RU"/>
        </w:rPr>
        <w:t>)</w:t>
      </w:r>
      <w:r w:rsidR="003C5B52" w:rsidRPr="003C5B52">
        <w:rPr>
          <w:lang w:eastAsia="ru-RU"/>
        </w:rPr>
        <w:t xml:space="preserve"> </w:t>
      </w:r>
      <w:r>
        <w:rPr>
          <w:lang w:eastAsia="ru-RU"/>
        </w:rPr>
        <w:t>е</w:t>
      </w:r>
      <w:r w:rsidR="003C5B52" w:rsidRPr="003C5B52">
        <w:rPr>
          <w:lang w:eastAsia="ru-RU"/>
        </w:rPr>
        <w:t>сли текущий узел не имеет присвоенного номера, он получает следующий свободный номер кластера</w:t>
      </w:r>
      <w:r>
        <w:rPr>
          <w:lang w:eastAsia="ru-RU"/>
        </w:rPr>
        <w:t>;</w:t>
      </w:r>
    </w:p>
    <w:p w14:paraId="56019F66" w14:textId="4F754A41" w:rsidR="000C0F55" w:rsidRDefault="000C0F55" w:rsidP="001B3CB0">
      <w:pPr>
        <w:rPr>
          <w:lang w:eastAsia="ru-RU"/>
        </w:rPr>
      </w:pPr>
      <w:r>
        <w:rPr>
          <w:lang w:val="en-US" w:eastAsia="ru-RU"/>
        </w:rPr>
        <w:t>b</w:t>
      </w:r>
      <w:r w:rsidRPr="000C0F55">
        <w:rPr>
          <w:lang w:eastAsia="ru-RU"/>
        </w:rPr>
        <w:t>)</w:t>
      </w:r>
      <w:r w:rsidR="003C5B52" w:rsidRPr="003C5B52">
        <w:rPr>
          <w:lang w:eastAsia="ru-RU"/>
        </w:rPr>
        <w:t xml:space="preserve"> </w:t>
      </w:r>
      <w:r>
        <w:rPr>
          <w:lang w:eastAsia="ru-RU"/>
        </w:rPr>
        <w:t>н</w:t>
      </w:r>
      <w:r w:rsidR="003C5B52" w:rsidRPr="003C5B52">
        <w:rPr>
          <w:lang w:eastAsia="ru-RU"/>
        </w:rPr>
        <w:t xml:space="preserve">омер кластера, присвоенный текущему узлу, присваивается всем узлам следующего, более низкого, уровня, связанным с текущим узлом при прямом проходе. </w:t>
      </w:r>
    </w:p>
    <w:p w14:paraId="7E4DBF1C" w14:textId="77777777" w:rsidR="000C0F55" w:rsidRDefault="003C5B52" w:rsidP="001B3CB0">
      <w:pPr>
        <w:rPr>
          <w:lang w:eastAsia="ru-RU"/>
        </w:rPr>
      </w:pPr>
      <w:r w:rsidRPr="003C5B52">
        <w:rPr>
          <w:lang w:eastAsia="ru-RU"/>
        </w:rPr>
        <w:t xml:space="preserve">Результатом данной процедуры является первичная карта кластеров сегментируемого изображения. </w:t>
      </w:r>
    </w:p>
    <w:p w14:paraId="5B2588E2" w14:textId="7B4FA61B" w:rsidR="003C5B52" w:rsidRDefault="003C5B52" w:rsidP="001B3CB0">
      <w:pPr>
        <w:rPr>
          <w:lang w:eastAsia="ru-RU"/>
        </w:rPr>
      </w:pPr>
      <w:r w:rsidRPr="003C5B52">
        <w:rPr>
          <w:lang w:eastAsia="ru-RU"/>
        </w:rPr>
        <w:t>Согласно структуре алгоритма сегментации, разбиение образовавшихся кластеров на более мелкие части в дальнейшем невозможно. Следовательно, результаты первой стадии должны удовлетворять двум следующим требованиям (качественному и количественному). Качественное требование состоит в том, что первичный набор кластеров должен быть как можно более детализированным, чтобы обеспечить разделение всех областей изображения, которые должны быть отдельными на финальной карте сегментов. Количественное требование заключается в том, что число кластеров первичного набора не должно быть излишне большим, чтобы предотвратить перегруженность процедуры анализа на второй стадии.</w:t>
      </w:r>
    </w:p>
    <w:p w14:paraId="6BF8190B" w14:textId="77B2B6B9" w:rsidR="00EF22E7" w:rsidRPr="00DA44E9" w:rsidRDefault="00EF22E7" w:rsidP="001B3CB0">
      <w:pPr>
        <w:spacing w:after="200"/>
        <w:ind w:firstLine="0"/>
        <w:jc w:val="left"/>
        <w:rPr>
          <w:rFonts w:cs="Times New Roman"/>
          <w:szCs w:val="28"/>
        </w:rPr>
      </w:pPr>
      <w:r w:rsidRPr="00DA44E9">
        <w:rPr>
          <w:rFonts w:cs="Times New Roman"/>
          <w:szCs w:val="28"/>
        </w:rPr>
        <w:br w:type="page"/>
      </w:r>
    </w:p>
    <w:p w14:paraId="27E5AC37" w14:textId="1A2AF3F8" w:rsidR="004F69BB" w:rsidRPr="00DA44E9" w:rsidRDefault="0051158B" w:rsidP="00190DB9">
      <w:pPr>
        <w:pStyle w:val="2"/>
        <w:numPr>
          <w:ilvl w:val="0"/>
          <w:numId w:val="8"/>
        </w:numPr>
        <w:spacing w:after="0"/>
        <w:jc w:val="both"/>
        <w:rPr>
          <w:szCs w:val="28"/>
          <w:lang w:val="en-US"/>
        </w:rPr>
      </w:pPr>
      <w:bookmarkStart w:id="5" w:name="_Toc59095447"/>
      <w:bookmarkStart w:id="6" w:name="_Toc66792713"/>
      <w:r>
        <w:lastRenderedPageBreak/>
        <w:t>Программная</w:t>
      </w:r>
      <w:r w:rsidRPr="00DA44E9">
        <w:rPr>
          <w:lang w:val="en-US"/>
        </w:rPr>
        <w:t xml:space="preserve"> </w:t>
      </w:r>
      <w:r>
        <w:t>реализация</w:t>
      </w:r>
      <w:bookmarkEnd w:id="5"/>
      <w:bookmarkEnd w:id="6"/>
    </w:p>
    <w:p w14:paraId="310C7F24" w14:textId="05568FE1" w:rsidR="00190DB9" w:rsidRPr="00DA44E9" w:rsidRDefault="00190DB9" w:rsidP="00F41EEF">
      <w:pPr>
        <w:pStyle w:val="2"/>
        <w:spacing w:after="0"/>
        <w:jc w:val="both"/>
        <w:rPr>
          <w:lang w:val="en-US"/>
        </w:rPr>
      </w:pPr>
    </w:p>
    <w:p w14:paraId="64DA6F25" w14:textId="221401B5" w:rsidR="0051158B" w:rsidRPr="00F13771" w:rsidRDefault="00F13771" w:rsidP="0051158B">
      <w:pPr>
        <w:rPr>
          <w:lang w:val="en-US" w:eastAsia="ru-RU"/>
        </w:rPr>
      </w:pPr>
      <w:r>
        <w:rPr>
          <w:lang w:eastAsia="ru-RU"/>
        </w:rPr>
        <w:t>Листинг</w:t>
      </w:r>
      <w:r w:rsidRPr="00F13771">
        <w:rPr>
          <w:lang w:val="en-US" w:eastAsia="ru-RU"/>
        </w:rPr>
        <w:t xml:space="preserve"> </w:t>
      </w:r>
      <w:r>
        <w:rPr>
          <w:lang w:eastAsia="ru-RU"/>
        </w:rPr>
        <w:t>программы</w:t>
      </w:r>
      <w:r w:rsidRPr="00F13771">
        <w:rPr>
          <w:lang w:val="en-US" w:eastAsia="ru-RU"/>
        </w:rPr>
        <w:t>:</w:t>
      </w:r>
    </w:p>
    <w:p w14:paraId="6BE0FD92" w14:textId="77777777" w:rsidR="00B2758F" w:rsidRPr="0019670A" w:rsidRDefault="00B2758F" w:rsidP="00B2758F">
      <w:pPr>
        <w:spacing w:line="240" w:lineRule="auto"/>
        <w:rPr>
          <w:rFonts w:ascii="Courier New" w:hAnsi="Courier New" w:cs="Courier New"/>
          <w:sz w:val="18"/>
          <w:szCs w:val="18"/>
          <w:lang w:val="en-US" w:eastAsia="ru-RU"/>
        </w:rPr>
      </w:pPr>
      <w:r w:rsidRPr="0019670A">
        <w:rPr>
          <w:rFonts w:ascii="Courier New" w:hAnsi="Courier New" w:cs="Courier New"/>
          <w:sz w:val="18"/>
          <w:szCs w:val="18"/>
          <w:lang w:val="en-US" w:eastAsia="ru-RU"/>
        </w:rPr>
        <w:t xml:space="preserve">import </w:t>
      </w:r>
      <w:proofErr w:type="spellStart"/>
      <w:r w:rsidRPr="0019670A">
        <w:rPr>
          <w:rFonts w:ascii="Courier New" w:hAnsi="Courier New" w:cs="Courier New"/>
          <w:sz w:val="18"/>
          <w:szCs w:val="18"/>
          <w:lang w:val="en-US" w:eastAsia="ru-RU"/>
        </w:rPr>
        <w:t>os</w:t>
      </w:r>
      <w:proofErr w:type="spellEnd"/>
    </w:p>
    <w:p w14:paraId="316CB902" w14:textId="77777777" w:rsidR="00B2758F" w:rsidRPr="0019670A" w:rsidRDefault="00B2758F" w:rsidP="00B2758F">
      <w:pPr>
        <w:spacing w:line="240" w:lineRule="auto"/>
        <w:rPr>
          <w:rFonts w:ascii="Courier New" w:hAnsi="Courier New" w:cs="Courier New"/>
          <w:sz w:val="18"/>
          <w:szCs w:val="18"/>
          <w:lang w:val="en-US" w:eastAsia="ru-RU"/>
        </w:rPr>
      </w:pPr>
      <w:r w:rsidRPr="0019670A">
        <w:rPr>
          <w:rFonts w:ascii="Courier New" w:hAnsi="Courier New" w:cs="Courier New"/>
          <w:sz w:val="18"/>
          <w:szCs w:val="18"/>
          <w:lang w:val="en-US" w:eastAsia="ru-RU"/>
        </w:rPr>
        <w:t>import cv2</w:t>
      </w:r>
    </w:p>
    <w:p w14:paraId="33025C04" w14:textId="77777777" w:rsidR="00B2758F" w:rsidRPr="0019670A" w:rsidRDefault="00B2758F" w:rsidP="00B2758F">
      <w:pPr>
        <w:spacing w:line="240" w:lineRule="auto"/>
        <w:rPr>
          <w:rFonts w:ascii="Courier New" w:hAnsi="Courier New" w:cs="Courier New"/>
          <w:sz w:val="18"/>
          <w:szCs w:val="18"/>
          <w:lang w:val="en-US" w:eastAsia="ru-RU"/>
        </w:rPr>
      </w:pPr>
      <w:r w:rsidRPr="0019670A">
        <w:rPr>
          <w:rFonts w:ascii="Courier New" w:hAnsi="Courier New" w:cs="Courier New"/>
          <w:sz w:val="18"/>
          <w:szCs w:val="18"/>
          <w:lang w:val="en-US" w:eastAsia="ru-RU"/>
        </w:rPr>
        <w:t xml:space="preserve">import </w:t>
      </w:r>
      <w:proofErr w:type="spellStart"/>
      <w:r w:rsidRPr="0019670A">
        <w:rPr>
          <w:rFonts w:ascii="Courier New" w:hAnsi="Courier New" w:cs="Courier New"/>
          <w:sz w:val="18"/>
          <w:szCs w:val="18"/>
          <w:lang w:val="en-US" w:eastAsia="ru-RU"/>
        </w:rPr>
        <w:t>pathlib</w:t>
      </w:r>
      <w:proofErr w:type="spellEnd"/>
    </w:p>
    <w:p w14:paraId="7C90DA91" w14:textId="77777777" w:rsidR="00B2758F" w:rsidRPr="0019670A" w:rsidRDefault="00B2758F" w:rsidP="00B2758F">
      <w:pPr>
        <w:spacing w:line="240" w:lineRule="auto"/>
        <w:rPr>
          <w:rFonts w:ascii="Courier New" w:hAnsi="Courier New" w:cs="Courier New"/>
          <w:sz w:val="18"/>
          <w:szCs w:val="18"/>
          <w:lang w:val="en-US" w:eastAsia="ru-RU"/>
        </w:rPr>
      </w:pPr>
      <w:r w:rsidRPr="0019670A">
        <w:rPr>
          <w:rFonts w:ascii="Courier New" w:hAnsi="Courier New" w:cs="Courier New"/>
          <w:sz w:val="18"/>
          <w:szCs w:val="18"/>
          <w:lang w:val="en-US" w:eastAsia="ru-RU"/>
        </w:rPr>
        <w:t xml:space="preserve">import </w:t>
      </w:r>
      <w:proofErr w:type="spellStart"/>
      <w:r w:rsidRPr="0019670A">
        <w:rPr>
          <w:rFonts w:ascii="Courier New" w:hAnsi="Courier New" w:cs="Courier New"/>
          <w:sz w:val="18"/>
          <w:szCs w:val="18"/>
          <w:lang w:val="en-US" w:eastAsia="ru-RU"/>
        </w:rPr>
        <w:t>numpy</w:t>
      </w:r>
      <w:proofErr w:type="spellEnd"/>
      <w:r w:rsidRPr="0019670A">
        <w:rPr>
          <w:rFonts w:ascii="Courier New" w:hAnsi="Courier New" w:cs="Courier New"/>
          <w:sz w:val="18"/>
          <w:szCs w:val="18"/>
          <w:lang w:val="en-US" w:eastAsia="ru-RU"/>
        </w:rPr>
        <w:t xml:space="preserve"> as np</w:t>
      </w:r>
    </w:p>
    <w:p w14:paraId="5C1DFA10" w14:textId="77777777" w:rsidR="00B2758F" w:rsidRPr="0019670A" w:rsidRDefault="00B2758F" w:rsidP="00B2758F">
      <w:pPr>
        <w:spacing w:line="240" w:lineRule="auto"/>
        <w:rPr>
          <w:rFonts w:ascii="Courier New" w:hAnsi="Courier New" w:cs="Courier New"/>
          <w:sz w:val="18"/>
          <w:szCs w:val="18"/>
          <w:lang w:val="en-US" w:eastAsia="ru-RU"/>
        </w:rPr>
      </w:pPr>
      <w:r w:rsidRPr="0019670A">
        <w:rPr>
          <w:rFonts w:ascii="Courier New" w:hAnsi="Courier New" w:cs="Courier New"/>
          <w:sz w:val="18"/>
          <w:szCs w:val="18"/>
          <w:lang w:val="en-US" w:eastAsia="ru-RU"/>
        </w:rPr>
        <w:t xml:space="preserve">from </w:t>
      </w:r>
      <w:proofErr w:type="spellStart"/>
      <w:proofErr w:type="gramStart"/>
      <w:r w:rsidRPr="0019670A">
        <w:rPr>
          <w:rFonts w:ascii="Courier New" w:hAnsi="Courier New" w:cs="Courier New"/>
          <w:sz w:val="18"/>
          <w:szCs w:val="18"/>
          <w:lang w:val="en-US" w:eastAsia="ru-RU"/>
        </w:rPr>
        <w:t>sklearn.cluster</w:t>
      </w:r>
      <w:proofErr w:type="spellEnd"/>
      <w:proofErr w:type="gramEnd"/>
      <w:r w:rsidRPr="0019670A">
        <w:rPr>
          <w:rFonts w:ascii="Courier New" w:hAnsi="Courier New" w:cs="Courier New"/>
          <w:sz w:val="18"/>
          <w:szCs w:val="18"/>
          <w:lang w:val="en-US" w:eastAsia="ru-RU"/>
        </w:rPr>
        <w:t xml:space="preserve"> import </w:t>
      </w:r>
      <w:proofErr w:type="spellStart"/>
      <w:r w:rsidRPr="0019670A">
        <w:rPr>
          <w:rFonts w:ascii="Courier New" w:hAnsi="Courier New" w:cs="Courier New"/>
          <w:sz w:val="18"/>
          <w:szCs w:val="18"/>
          <w:lang w:val="en-US" w:eastAsia="ru-RU"/>
        </w:rPr>
        <w:t>KMeans</w:t>
      </w:r>
      <w:proofErr w:type="spellEnd"/>
    </w:p>
    <w:p w14:paraId="050F2EBA" w14:textId="77777777" w:rsidR="00B2758F" w:rsidRPr="0019670A" w:rsidRDefault="00B2758F" w:rsidP="00B2758F">
      <w:pPr>
        <w:spacing w:line="240" w:lineRule="auto"/>
        <w:rPr>
          <w:rFonts w:ascii="Courier New" w:hAnsi="Courier New" w:cs="Courier New"/>
          <w:sz w:val="18"/>
          <w:szCs w:val="18"/>
          <w:lang w:val="en-US" w:eastAsia="ru-RU"/>
        </w:rPr>
      </w:pPr>
    </w:p>
    <w:p w14:paraId="3280532A" w14:textId="77777777" w:rsidR="00B2758F" w:rsidRPr="0019670A" w:rsidRDefault="00B2758F" w:rsidP="00B2758F">
      <w:pPr>
        <w:spacing w:line="240" w:lineRule="auto"/>
        <w:rPr>
          <w:rFonts w:ascii="Courier New" w:hAnsi="Courier New" w:cs="Courier New"/>
          <w:sz w:val="18"/>
          <w:szCs w:val="18"/>
          <w:lang w:val="en-US" w:eastAsia="ru-RU"/>
        </w:rPr>
      </w:pPr>
      <w:r w:rsidRPr="0019670A">
        <w:rPr>
          <w:rFonts w:ascii="Courier New" w:hAnsi="Courier New" w:cs="Courier New"/>
          <w:sz w:val="18"/>
          <w:szCs w:val="18"/>
          <w:lang w:val="en-US" w:eastAsia="ru-RU"/>
        </w:rPr>
        <w:t>level = 7</w:t>
      </w:r>
    </w:p>
    <w:p w14:paraId="00033194" w14:textId="77777777" w:rsidR="00B2758F" w:rsidRPr="0019670A" w:rsidRDefault="00B2758F" w:rsidP="00B2758F">
      <w:pPr>
        <w:spacing w:line="240" w:lineRule="auto"/>
        <w:rPr>
          <w:rFonts w:ascii="Courier New" w:hAnsi="Courier New" w:cs="Courier New"/>
          <w:sz w:val="18"/>
          <w:szCs w:val="18"/>
          <w:lang w:val="en-US" w:eastAsia="ru-RU"/>
        </w:rPr>
      </w:pPr>
      <w:r w:rsidRPr="0019670A">
        <w:rPr>
          <w:rFonts w:ascii="Courier New" w:hAnsi="Courier New" w:cs="Courier New"/>
          <w:sz w:val="18"/>
          <w:szCs w:val="18"/>
          <w:lang w:val="en-US" w:eastAsia="ru-RU"/>
        </w:rPr>
        <w:t>size = (600, 600)</w:t>
      </w:r>
    </w:p>
    <w:p w14:paraId="15919A8A" w14:textId="77777777" w:rsidR="00B2758F" w:rsidRPr="0019670A" w:rsidRDefault="00B2758F" w:rsidP="00B2758F">
      <w:pPr>
        <w:spacing w:line="240" w:lineRule="auto"/>
        <w:rPr>
          <w:rFonts w:ascii="Courier New" w:hAnsi="Courier New" w:cs="Courier New"/>
          <w:sz w:val="18"/>
          <w:szCs w:val="18"/>
          <w:lang w:val="en-US" w:eastAsia="ru-RU"/>
        </w:rPr>
      </w:pPr>
      <w:proofErr w:type="spellStart"/>
      <w:r w:rsidRPr="0019670A">
        <w:rPr>
          <w:rFonts w:ascii="Courier New" w:hAnsi="Courier New" w:cs="Courier New"/>
          <w:sz w:val="18"/>
          <w:szCs w:val="18"/>
          <w:lang w:val="en-US" w:eastAsia="ru-RU"/>
        </w:rPr>
        <w:t>sizeShow</w:t>
      </w:r>
      <w:proofErr w:type="spellEnd"/>
      <w:r w:rsidRPr="0019670A">
        <w:rPr>
          <w:rFonts w:ascii="Courier New" w:hAnsi="Courier New" w:cs="Courier New"/>
          <w:sz w:val="18"/>
          <w:szCs w:val="18"/>
          <w:lang w:val="en-US" w:eastAsia="ru-RU"/>
        </w:rPr>
        <w:t xml:space="preserve"> = (300, 300)</w:t>
      </w:r>
    </w:p>
    <w:p w14:paraId="0DE25436" w14:textId="77777777" w:rsidR="00B2758F" w:rsidRPr="0019670A" w:rsidRDefault="00B2758F" w:rsidP="00B2758F">
      <w:pPr>
        <w:spacing w:line="240" w:lineRule="auto"/>
        <w:rPr>
          <w:rFonts w:ascii="Courier New" w:hAnsi="Courier New" w:cs="Courier New"/>
          <w:sz w:val="18"/>
          <w:szCs w:val="18"/>
          <w:lang w:val="en-US" w:eastAsia="ru-RU"/>
        </w:rPr>
      </w:pPr>
    </w:p>
    <w:p w14:paraId="3EC56622" w14:textId="77777777" w:rsidR="00B2758F" w:rsidRPr="0019670A" w:rsidRDefault="00B2758F" w:rsidP="00B2758F">
      <w:pPr>
        <w:spacing w:line="240" w:lineRule="auto"/>
        <w:rPr>
          <w:rFonts w:ascii="Courier New" w:hAnsi="Courier New" w:cs="Courier New"/>
          <w:sz w:val="18"/>
          <w:szCs w:val="18"/>
          <w:lang w:val="en-US" w:eastAsia="ru-RU"/>
        </w:rPr>
      </w:pPr>
      <w:r w:rsidRPr="0019670A">
        <w:rPr>
          <w:rFonts w:ascii="Courier New" w:hAnsi="Courier New" w:cs="Courier New"/>
          <w:sz w:val="18"/>
          <w:szCs w:val="18"/>
          <w:lang w:val="en-US" w:eastAsia="ru-RU"/>
        </w:rPr>
        <w:t xml:space="preserve">def </w:t>
      </w:r>
      <w:proofErr w:type="spellStart"/>
      <w:r w:rsidRPr="0019670A">
        <w:rPr>
          <w:rFonts w:ascii="Courier New" w:hAnsi="Courier New" w:cs="Courier New"/>
          <w:sz w:val="18"/>
          <w:szCs w:val="18"/>
          <w:lang w:val="en-US" w:eastAsia="ru-RU"/>
        </w:rPr>
        <w:t>GetPyrImg</w:t>
      </w:r>
      <w:proofErr w:type="spellEnd"/>
      <w:r w:rsidRPr="0019670A">
        <w:rPr>
          <w:rFonts w:ascii="Courier New" w:hAnsi="Courier New" w:cs="Courier New"/>
          <w:sz w:val="18"/>
          <w:szCs w:val="18"/>
          <w:lang w:val="en-US" w:eastAsia="ru-RU"/>
        </w:rPr>
        <w:t>(image):</w:t>
      </w:r>
    </w:p>
    <w:p w14:paraId="35EC05A0" w14:textId="77777777" w:rsidR="00B2758F" w:rsidRPr="0019670A" w:rsidRDefault="00B2758F" w:rsidP="00B2758F">
      <w:pPr>
        <w:spacing w:line="240" w:lineRule="auto"/>
        <w:rPr>
          <w:rFonts w:ascii="Courier New" w:hAnsi="Courier New" w:cs="Courier New"/>
          <w:sz w:val="18"/>
          <w:szCs w:val="18"/>
          <w:lang w:val="en-US" w:eastAsia="ru-RU"/>
        </w:rPr>
      </w:pPr>
      <w:r w:rsidRPr="0019670A">
        <w:rPr>
          <w:rFonts w:ascii="Courier New" w:hAnsi="Courier New" w:cs="Courier New"/>
          <w:sz w:val="18"/>
          <w:szCs w:val="18"/>
          <w:lang w:val="en-US" w:eastAsia="ru-RU"/>
        </w:rPr>
        <w:t xml:space="preserve">    G = </w:t>
      </w:r>
      <w:proofErr w:type="spellStart"/>
      <w:proofErr w:type="gramStart"/>
      <w:r w:rsidRPr="0019670A">
        <w:rPr>
          <w:rFonts w:ascii="Courier New" w:hAnsi="Courier New" w:cs="Courier New"/>
          <w:sz w:val="18"/>
          <w:szCs w:val="18"/>
          <w:lang w:val="en-US" w:eastAsia="ru-RU"/>
        </w:rPr>
        <w:t>image.copy</w:t>
      </w:r>
      <w:proofErr w:type="spellEnd"/>
      <w:proofErr w:type="gramEnd"/>
      <w:r w:rsidRPr="0019670A">
        <w:rPr>
          <w:rFonts w:ascii="Courier New" w:hAnsi="Courier New" w:cs="Courier New"/>
          <w:sz w:val="18"/>
          <w:szCs w:val="18"/>
          <w:lang w:val="en-US" w:eastAsia="ru-RU"/>
        </w:rPr>
        <w:t>()</w:t>
      </w:r>
    </w:p>
    <w:p w14:paraId="3AA0900F" w14:textId="77777777" w:rsidR="00B2758F" w:rsidRPr="0019670A" w:rsidRDefault="00B2758F" w:rsidP="00B2758F">
      <w:pPr>
        <w:spacing w:line="240" w:lineRule="auto"/>
        <w:rPr>
          <w:rFonts w:ascii="Courier New" w:hAnsi="Courier New" w:cs="Courier New"/>
          <w:sz w:val="18"/>
          <w:szCs w:val="18"/>
          <w:lang w:val="en-US" w:eastAsia="ru-RU"/>
        </w:rPr>
      </w:pPr>
      <w:r w:rsidRPr="0019670A">
        <w:rPr>
          <w:rFonts w:ascii="Courier New" w:hAnsi="Courier New" w:cs="Courier New"/>
          <w:sz w:val="18"/>
          <w:szCs w:val="18"/>
          <w:lang w:val="en-US" w:eastAsia="ru-RU"/>
        </w:rPr>
        <w:t xml:space="preserve">    </w:t>
      </w:r>
      <w:proofErr w:type="spellStart"/>
      <w:r w:rsidRPr="0019670A">
        <w:rPr>
          <w:rFonts w:ascii="Courier New" w:hAnsi="Courier New" w:cs="Courier New"/>
          <w:sz w:val="18"/>
          <w:szCs w:val="18"/>
          <w:lang w:val="en-US" w:eastAsia="ru-RU"/>
        </w:rPr>
        <w:t>gpImg</w:t>
      </w:r>
      <w:proofErr w:type="spellEnd"/>
      <w:r w:rsidRPr="0019670A">
        <w:rPr>
          <w:rFonts w:ascii="Courier New" w:hAnsi="Courier New" w:cs="Courier New"/>
          <w:sz w:val="18"/>
          <w:szCs w:val="18"/>
          <w:lang w:val="en-US" w:eastAsia="ru-RU"/>
        </w:rPr>
        <w:t xml:space="preserve"> = [G]</w:t>
      </w:r>
    </w:p>
    <w:p w14:paraId="3CC36D7C" w14:textId="77777777" w:rsidR="00B2758F" w:rsidRPr="0019670A" w:rsidRDefault="00B2758F" w:rsidP="00B2758F">
      <w:pPr>
        <w:spacing w:line="240" w:lineRule="auto"/>
        <w:rPr>
          <w:rFonts w:ascii="Courier New" w:hAnsi="Courier New" w:cs="Courier New"/>
          <w:sz w:val="18"/>
          <w:szCs w:val="18"/>
          <w:lang w:val="en-US" w:eastAsia="ru-RU"/>
        </w:rPr>
      </w:pPr>
      <w:r w:rsidRPr="0019670A">
        <w:rPr>
          <w:rFonts w:ascii="Courier New" w:hAnsi="Courier New" w:cs="Courier New"/>
          <w:sz w:val="18"/>
          <w:szCs w:val="18"/>
          <w:lang w:val="en-US" w:eastAsia="ru-RU"/>
        </w:rPr>
        <w:t xml:space="preserve">    for </w:t>
      </w:r>
      <w:proofErr w:type="spellStart"/>
      <w:r w:rsidRPr="0019670A">
        <w:rPr>
          <w:rFonts w:ascii="Courier New" w:hAnsi="Courier New" w:cs="Courier New"/>
          <w:sz w:val="18"/>
          <w:szCs w:val="18"/>
          <w:lang w:val="en-US" w:eastAsia="ru-RU"/>
        </w:rPr>
        <w:t>i</w:t>
      </w:r>
      <w:proofErr w:type="spellEnd"/>
      <w:r w:rsidRPr="0019670A">
        <w:rPr>
          <w:rFonts w:ascii="Courier New" w:hAnsi="Courier New" w:cs="Courier New"/>
          <w:sz w:val="18"/>
          <w:szCs w:val="18"/>
          <w:lang w:val="en-US" w:eastAsia="ru-RU"/>
        </w:rPr>
        <w:t xml:space="preserve"> in range(level):</w:t>
      </w:r>
    </w:p>
    <w:p w14:paraId="304C0650" w14:textId="77777777" w:rsidR="00B2758F" w:rsidRPr="0019670A" w:rsidRDefault="00B2758F" w:rsidP="00B2758F">
      <w:pPr>
        <w:spacing w:line="240" w:lineRule="auto"/>
        <w:rPr>
          <w:rFonts w:ascii="Courier New" w:hAnsi="Courier New" w:cs="Courier New"/>
          <w:sz w:val="18"/>
          <w:szCs w:val="18"/>
          <w:lang w:val="en-US" w:eastAsia="ru-RU"/>
        </w:rPr>
      </w:pPr>
      <w:r w:rsidRPr="0019670A">
        <w:rPr>
          <w:rFonts w:ascii="Courier New" w:hAnsi="Courier New" w:cs="Courier New"/>
          <w:sz w:val="18"/>
          <w:szCs w:val="18"/>
          <w:lang w:val="en-US" w:eastAsia="ru-RU"/>
        </w:rPr>
        <w:t xml:space="preserve">        G = cv2.pyrDown(G)</w:t>
      </w:r>
    </w:p>
    <w:p w14:paraId="6F9B03DA" w14:textId="77777777" w:rsidR="00B2758F" w:rsidRPr="0019670A" w:rsidRDefault="00B2758F" w:rsidP="00B2758F">
      <w:pPr>
        <w:spacing w:line="240" w:lineRule="auto"/>
        <w:rPr>
          <w:rFonts w:ascii="Courier New" w:hAnsi="Courier New" w:cs="Courier New"/>
          <w:sz w:val="18"/>
          <w:szCs w:val="18"/>
          <w:lang w:val="en-US" w:eastAsia="ru-RU"/>
        </w:rPr>
      </w:pPr>
      <w:r w:rsidRPr="0019670A">
        <w:rPr>
          <w:rFonts w:ascii="Courier New" w:hAnsi="Courier New" w:cs="Courier New"/>
          <w:sz w:val="18"/>
          <w:szCs w:val="18"/>
          <w:lang w:val="en-US" w:eastAsia="ru-RU"/>
        </w:rPr>
        <w:t xml:space="preserve">        </w:t>
      </w:r>
      <w:proofErr w:type="spellStart"/>
      <w:r w:rsidRPr="0019670A">
        <w:rPr>
          <w:rFonts w:ascii="Courier New" w:hAnsi="Courier New" w:cs="Courier New"/>
          <w:sz w:val="18"/>
          <w:szCs w:val="18"/>
          <w:lang w:val="en-US" w:eastAsia="ru-RU"/>
        </w:rPr>
        <w:t>gpImg.append</w:t>
      </w:r>
      <w:proofErr w:type="spellEnd"/>
      <w:r w:rsidRPr="0019670A">
        <w:rPr>
          <w:rFonts w:ascii="Courier New" w:hAnsi="Courier New" w:cs="Courier New"/>
          <w:sz w:val="18"/>
          <w:szCs w:val="18"/>
          <w:lang w:val="en-US" w:eastAsia="ru-RU"/>
        </w:rPr>
        <w:t>(G)</w:t>
      </w:r>
    </w:p>
    <w:p w14:paraId="28EFA567" w14:textId="77777777" w:rsidR="00B2758F" w:rsidRPr="0019670A" w:rsidRDefault="00B2758F" w:rsidP="00B2758F">
      <w:pPr>
        <w:spacing w:line="240" w:lineRule="auto"/>
        <w:rPr>
          <w:rFonts w:ascii="Courier New" w:hAnsi="Courier New" w:cs="Courier New"/>
          <w:sz w:val="18"/>
          <w:szCs w:val="18"/>
          <w:lang w:val="en-US" w:eastAsia="ru-RU"/>
        </w:rPr>
      </w:pPr>
    </w:p>
    <w:p w14:paraId="0CA926C7" w14:textId="77777777" w:rsidR="00B2758F" w:rsidRPr="0019670A" w:rsidRDefault="00B2758F" w:rsidP="00B2758F">
      <w:pPr>
        <w:spacing w:line="240" w:lineRule="auto"/>
        <w:rPr>
          <w:rFonts w:ascii="Courier New" w:hAnsi="Courier New" w:cs="Courier New"/>
          <w:sz w:val="18"/>
          <w:szCs w:val="18"/>
          <w:lang w:val="en-US" w:eastAsia="ru-RU"/>
        </w:rPr>
      </w:pPr>
      <w:r w:rsidRPr="0019670A">
        <w:rPr>
          <w:rFonts w:ascii="Courier New" w:hAnsi="Courier New" w:cs="Courier New"/>
          <w:sz w:val="18"/>
          <w:szCs w:val="18"/>
          <w:lang w:val="en-US" w:eastAsia="ru-RU"/>
        </w:rPr>
        <w:t xml:space="preserve">    # generate Laplacian Pyramid</w:t>
      </w:r>
    </w:p>
    <w:p w14:paraId="50416946" w14:textId="77777777" w:rsidR="00B2758F" w:rsidRPr="0019670A" w:rsidRDefault="00B2758F" w:rsidP="00B2758F">
      <w:pPr>
        <w:spacing w:line="240" w:lineRule="auto"/>
        <w:rPr>
          <w:rFonts w:ascii="Courier New" w:hAnsi="Courier New" w:cs="Courier New"/>
          <w:sz w:val="18"/>
          <w:szCs w:val="18"/>
          <w:lang w:val="en-US" w:eastAsia="ru-RU"/>
        </w:rPr>
      </w:pPr>
      <w:r w:rsidRPr="0019670A">
        <w:rPr>
          <w:rFonts w:ascii="Courier New" w:hAnsi="Courier New" w:cs="Courier New"/>
          <w:sz w:val="18"/>
          <w:szCs w:val="18"/>
          <w:lang w:val="en-US" w:eastAsia="ru-RU"/>
        </w:rPr>
        <w:t xml:space="preserve">    </w:t>
      </w:r>
      <w:proofErr w:type="spellStart"/>
      <w:r w:rsidRPr="0019670A">
        <w:rPr>
          <w:rFonts w:ascii="Courier New" w:hAnsi="Courier New" w:cs="Courier New"/>
          <w:sz w:val="18"/>
          <w:szCs w:val="18"/>
          <w:lang w:val="en-US" w:eastAsia="ru-RU"/>
        </w:rPr>
        <w:t>lpImg</w:t>
      </w:r>
      <w:proofErr w:type="spellEnd"/>
      <w:r w:rsidRPr="0019670A">
        <w:rPr>
          <w:rFonts w:ascii="Courier New" w:hAnsi="Courier New" w:cs="Courier New"/>
          <w:sz w:val="18"/>
          <w:szCs w:val="18"/>
          <w:lang w:val="en-US" w:eastAsia="ru-RU"/>
        </w:rPr>
        <w:t xml:space="preserve"> = [</w:t>
      </w:r>
      <w:proofErr w:type="spellStart"/>
      <w:proofErr w:type="gramStart"/>
      <w:r w:rsidRPr="0019670A">
        <w:rPr>
          <w:rFonts w:ascii="Courier New" w:hAnsi="Courier New" w:cs="Courier New"/>
          <w:sz w:val="18"/>
          <w:szCs w:val="18"/>
          <w:lang w:val="en-US" w:eastAsia="ru-RU"/>
        </w:rPr>
        <w:t>gpImg</w:t>
      </w:r>
      <w:proofErr w:type="spellEnd"/>
      <w:r w:rsidRPr="0019670A">
        <w:rPr>
          <w:rFonts w:ascii="Courier New" w:hAnsi="Courier New" w:cs="Courier New"/>
          <w:sz w:val="18"/>
          <w:szCs w:val="18"/>
          <w:lang w:val="en-US" w:eastAsia="ru-RU"/>
        </w:rPr>
        <w:t>[</w:t>
      </w:r>
      <w:proofErr w:type="gramEnd"/>
      <w:r w:rsidRPr="0019670A">
        <w:rPr>
          <w:rFonts w:ascii="Courier New" w:hAnsi="Courier New" w:cs="Courier New"/>
          <w:sz w:val="18"/>
          <w:szCs w:val="18"/>
          <w:lang w:val="en-US" w:eastAsia="ru-RU"/>
        </w:rPr>
        <w:t>level - 1]]</w:t>
      </w:r>
    </w:p>
    <w:p w14:paraId="7870791E" w14:textId="77777777" w:rsidR="00B2758F" w:rsidRPr="0019670A" w:rsidRDefault="00B2758F" w:rsidP="00B2758F">
      <w:pPr>
        <w:spacing w:line="240" w:lineRule="auto"/>
        <w:rPr>
          <w:rFonts w:ascii="Courier New" w:hAnsi="Courier New" w:cs="Courier New"/>
          <w:sz w:val="18"/>
          <w:szCs w:val="18"/>
          <w:lang w:val="en-US" w:eastAsia="ru-RU"/>
        </w:rPr>
      </w:pPr>
      <w:r w:rsidRPr="0019670A">
        <w:rPr>
          <w:rFonts w:ascii="Courier New" w:hAnsi="Courier New" w:cs="Courier New"/>
          <w:sz w:val="18"/>
          <w:szCs w:val="18"/>
          <w:lang w:val="en-US" w:eastAsia="ru-RU"/>
        </w:rPr>
        <w:t xml:space="preserve">    for </w:t>
      </w:r>
      <w:proofErr w:type="spellStart"/>
      <w:r w:rsidRPr="0019670A">
        <w:rPr>
          <w:rFonts w:ascii="Courier New" w:hAnsi="Courier New" w:cs="Courier New"/>
          <w:sz w:val="18"/>
          <w:szCs w:val="18"/>
          <w:lang w:val="en-US" w:eastAsia="ru-RU"/>
        </w:rPr>
        <w:t>i</w:t>
      </w:r>
      <w:proofErr w:type="spellEnd"/>
      <w:r w:rsidRPr="0019670A">
        <w:rPr>
          <w:rFonts w:ascii="Courier New" w:hAnsi="Courier New" w:cs="Courier New"/>
          <w:sz w:val="18"/>
          <w:szCs w:val="18"/>
          <w:lang w:val="en-US" w:eastAsia="ru-RU"/>
        </w:rPr>
        <w:t xml:space="preserve"> in </w:t>
      </w:r>
      <w:proofErr w:type="gramStart"/>
      <w:r w:rsidRPr="0019670A">
        <w:rPr>
          <w:rFonts w:ascii="Courier New" w:hAnsi="Courier New" w:cs="Courier New"/>
          <w:sz w:val="18"/>
          <w:szCs w:val="18"/>
          <w:lang w:val="en-US" w:eastAsia="ru-RU"/>
        </w:rPr>
        <w:t>range(</w:t>
      </w:r>
      <w:proofErr w:type="gramEnd"/>
      <w:r w:rsidRPr="0019670A">
        <w:rPr>
          <w:rFonts w:ascii="Courier New" w:hAnsi="Courier New" w:cs="Courier New"/>
          <w:sz w:val="18"/>
          <w:szCs w:val="18"/>
          <w:lang w:val="en-US" w:eastAsia="ru-RU"/>
        </w:rPr>
        <w:t>level - 1, 0, -1):</w:t>
      </w:r>
    </w:p>
    <w:p w14:paraId="0DE37A2C" w14:textId="77777777" w:rsidR="00B2758F" w:rsidRPr="0019670A" w:rsidRDefault="00B2758F" w:rsidP="00B2758F">
      <w:pPr>
        <w:spacing w:line="240" w:lineRule="auto"/>
        <w:rPr>
          <w:rFonts w:ascii="Courier New" w:hAnsi="Courier New" w:cs="Courier New"/>
          <w:sz w:val="18"/>
          <w:szCs w:val="18"/>
          <w:lang w:val="en-US" w:eastAsia="ru-RU"/>
        </w:rPr>
      </w:pPr>
      <w:r w:rsidRPr="0019670A">
        <w:rPr>
          <w:rFonts w:ascii="Courier New" w:hAnsi="Courier New" w:cs="Courier New"/>
          <w:sz w:val="18"/>
          <w:szCs w:val="18"/>
          <w:lang w:val="en-US" w:eastAsia="ru-RU"/>
        </w:rPr>
        <w:t xml:space="preserve">        GE = cv2.pyrUp(</w:t>
      </w:r>
      <w:proofErr w:type="spellStart"/>
      <w:r w:rsidRPr="0019670A">
        <w:rPr>
          <w:rFonts w:ascii="Courier New" w:hAnsi="Courier New" w:cs="Courier New"/>
          <w:sz w:val="18"/>
          <w:szCs w:val="18"/>
          <w:lang w:val="en-US" w:eastAsia="ru-RU"/>
        </w:rPr>
        <w:t>gpImg</w:t>
      </w:r>
      <w:proofErr w:type="spellEnd"/>
      <w:r w:rsidRPr="0019670A">
        <w:rPr>
          <w:rFonts w:ascii="Courier New" w:hAnsi="Courier New" w:cs="Courier New"/>
          <w:sz w:val="18"/>
          <w:szCs w:val="18"/>
          <w:lang w:val="en-US" w:eastAsia="ru-RU"/>
        </w:rPr>
        <w:t>[</w:t>
      </w:r>
      <w:proofErr w:type="spellStart"/>
      <w:r w:rsidRPr="0019670A">
        <w:rPr>
          <w:rFonts w:ascii="Courier New" w:hAnsi="Courier New" w:cs="Courier New"/>
          <w:sz w:val="18"/>
          <w:szCs w:val="18"/>
          <w:lang w:val="en-US" w:eastAsia="ru-RU"/>
        </w:rPr>
        <w:t>i</w:t>
      </w:r>
      <w:proofErr w:type="spellEnd"/>
      <w:r w:rsidRPr="0019670A">
        <w:rPr>
          <w:rFonts w:ascii="Courier New" w:hAnsi="Courier New" w:cs="Courier New"/>
          <w:sz w:val="18"/>
          <w:szCs w:val="18"/>
          <w:lang w:val="en-US" w:eastAsia="ru-RU"/>
        </w:rPr>
        <w:t>])</w:t>
      </w:r>
    </w:p>
    <w:p w14:paraId="6AD2B0A4" w14:textId="77777777" w:rsidR="00B2758F" w:rsidRPr="0019670A" w:rsidRDefault="00B2758F" w:rsidP="00B2758F">
      <w:pPr>
        <w:spacing w:line="240" w:lineRule="auto"/>
        <w:rPr>
          <w:rFonts w:ascii="Courier New" w:hAnsi="Courier New" w:cs="Courier New"/>
          <w:sz w:val="18"/>
          <w:szCs w:val="18"/>
          <w:lang w:val="en-US" w:eastAsia="ru-RU"/>
        </w:rPr>
      </w:pPr>
      <w:r w:rsidRPr="0019670A">
        <w:rPr>
          <w:rFonts w:ascii="Courier New" w:hAnsi="Courier New" w:cs="Courier New"/>
          <w:sz w:val="18"/>
          <w:szCs w:val="18"/>
          <w:lang w:val="en-US" w:eastAsia="ru-RU"/>
        </w:rPr>
        <w:t xml:space="preserve">        L = cv2.subtract(</w:t>
      </w:r>
      <w:proofErr w:type="spellStart"/>
      <w:proofErr w:type="gramStart"/>
      <w:r w:rsidRPr="0019670A">
        <w:rPr>
          <w:rFonts w:ascii="Courier New" w:hAnsi="Courier New" w:cs="Courier New"/>
          <w:sz w:val="18"/>
          <w:szCs w:val="18"/>
          <w:lang w:val="en-US" w:eastAsia="ru-RU"/>
        </w:rPr>
        <w:t>gpImg</w:t>
      </w:r>
      <w:proofErr w:type="spellEnd"/>
      <w:r w:rsidRPr="0019670A">
        <w:rPr>
          <w:rFonts w:ascii="Courier New" w:hAnsi="Courier New" w:cs="Courier New"/>
          <w:sz w:val="18"/>
          <w:szCs w:val="18"/>
          <w:lang w:val="en-US" w:eastAsia="ru-RU"/>
        </w:rPr>
        <w:t>[</w:t>
      </w:r>
      <w:proofErr w:type="spellStart"/>
      <w:proofErr w:type="gramEnd"/>
      <w:r w:rsidRPr="0019670A">
        <w:rPr>
          <w:rFonts w:ascii="Courier New" w:hAnsi="Courier New" w:cs="Courier New"/>
          <w:sz w:val="18"/>
          <w:szCs w:val="18"/>
          <w:lang w:val="en-US" w:eastAsia="ru-RU"/>
        </w:rPr>
        <w:t>i</w:t>
      </w:r>
      <w:proofErr w:type="spellEnd"/>
      <w:r w:rsidRPr="0019670A">
        <w:rPr>
          <w:rFonts w:ascii="Courier New" w:hAnsi="Courier New" w:cs="Courier New"/>
          <w:sz w:val="18"/>
          <w:szCs w:val="18"/>
          <w:lang w:val="en-US" w:eastAsia="ru-RU"/>
        </w:rPr>
        <w:t xml:space="preserve"> - 1], GE)</w:t>
      </w:r>
    </w:p>
    <w:p w14:paraId="2FCF686F" w14:textId="77777777" w:rsidR="00B2758F" w:rsidRPr="0019670A" w:rsidRDefault="00B2758F" w:rsidP="00B2758F">
      <w:pPr>
        <w:spacing w:line="240" w:lineRule="auto"/>
        <w:rPr>
          <w:rFonts w:ascii="Courier New" w:hAnsi="Courier New" w:cs="Courier New"/>
          <w:sz w:val="18"/>
          <w:szCs w:val="18"/>
          <w:lang w:val="en-US" w:eastAsia="ru-RU"/>
        </w:rPr>
      </w:pPr>
      <w:r w:rsidRPr="0019670A">
        <w:rPr>
          <w:rFonts w:ascii="Courier New" w:hAnsi="Courier New" w:cs="Courier New"/>
          <w:sz w:val="18"/>
          <w:szCs w:val="18"/>
          <w:lang w:val="en-US" w:eastAsia="ru-RU"/>
        </w:rPr>
        <w:t xml:space="preserve">        </w:t>
      </w:r>
      <w:proofErr w:type="spellStart"/>
      <w:r w:rsidRPr="0019670A">
        <w:rPr>
          <w:rFonts w:ascii="Courier New" w:hAnsi="Courier New" w:cs="Courier New"/>
          <w:sz w:val="18"/>
          <w:szCs w:val="18"/>
          <w:lang w:val="en-US" w:eastAsia="ru-RU"/>
        </w:rPr>
        <w:t>lpImg.append</w:t>
      </w:r>
      <w:proofErr w:type="spellEnd"/>
      <w:r w:rsidRPr="0019670A">
        <w:rPr>
          <w:rFonts w:ascii="Courier New" w:hAnsi="Courier New" w:cs="Courier New"/>
          <w:sz w:val="18"/>
          <w:szCs w:val="18"/>
          <w:lang w:val="en-US" w:eastAsia="ru-RU"/>
        </w:rPr>
        <w:t>(L)</w:t>
      </w:r>
    </w:p>
    <w:p w14:paraId="42E630AF" w14:textId="77777777" w:rsidR="00B2758F" w:rsidRPr="0019670A" w:rsidRDefault="00B2758F" w:rsidP="00B2758F">
      <w:pPr>
        <w:spacing w:line="240" w:lineRule="auto"/>
        <w:rPr>
          <w:rFonts w:ascii="Courier New" w:hAnsi="Courier New" w:cs="Courier New"/>
          <w:sz w:val="18"/>
          <w:szCs w:val="18"/>
          <w:lang w:val="en-US" w:eastAsia="ru-RU"/>
        </w:rPr>
      </w:pPr>
    </w:p>
    <w:p w14:paraId="13E6728F" w14:textId="77777777" w:rsidR="00B2758F" w:rsidRPr="0019670A" w:rsidRDefault="00B2758F" w:rsidP="00B2758F">
      <w:pPr>
        <w:spacing w:line="240" w:lineRule="auto"/>
        <w:rPr>
          <w:rFonts w:ascii="Courier New" w:hAnsi="Courier New" w:cs="Courier New"/>
          <w:sz w:val="18"/>
          <w:szCs w:val="18"/>
          <w:lang w:val="en-US" w:eastAsia="ru-RU"/>
        </w:rPr>
      </w:pPr>
      <w:r w:rsidRPr="0019670A">
        <w:rPr>
          <w:rFonts w:ascii="Courier New" w:hAnsi="Courier New" w:cs="Courier New"/>
          <w:sz w:val="18"/>
          <w:szCs w:val="18"/>
          <w:lang w:val="en-US" w:eastAsia="ru-RU"/>
        </w:rPr>
        <w:t xml:space="preserve">    ls_ = </w:t>
      </w:r>
      <w:proofErr w:type="spellStart"/>
      <w:proofErr w:type="gramStart"/>
      <w:r w:rsidRPr="0019670A">
        <w:rPr>
          <w:rFonts w:ascii="Courier New" w:hAnsi="Courier New" w:cs="Courier New"/>
          <w:sz w:val="18"/>
          <w:szCs w:val="18"/>
          <w:lang w:val="en-US" w:eastAsia="ru-RU"/>
        </w:rPr>
        <w:t>lpImg</w:t>
      </w:r>
      <w:proofErr w:type="spellEnd"/>
      <w:r w:rsidRPr="0019670A">
        <w:rPr>
          <w:rFonts w:ascii="Courier New" w:hAnsi="Courier New" w:cs="Courier New"/>
          <w:sz w:val="18"/>
          <w:szCs w:val="18"/>
          <w:lang w:val="en-US" w:eastAsia="ru-RU"/>
        </w:rPr>
        <w:t>[</w:t>
      </w:r>
      <w:proofErr w:type="gramEnd"/>
      <w:r w:rsidRPr="0019670A">
        <w:rPr>
          <w:rFonts w:ascii="Courier New" w:hAnsi="Courier New" w:cs="Courier New"/>
          <w:sz w:val="18"/>
          <w:szCs w:val="18"/>
          <w:lang w:val="en-US" w:eastAsia="ru-RU"/>
        </w:rPr>
        <w:t>0]</w:t>
      </w:r>
    </w:p>
    <w:p w14:paraId="0AC58848" w14:textId="77777777" w:rsidR="00B2758F" w:rsidRPr="0019670A" w:rsidRDefault="00B2758F" w:rsidP="00B2758F">
      <w:pPr>
        <w:spacing w:line="240" w:lineRule="auto"/>
        <w:rPr>
          <w:rFonts w:ascii="Courier New" w:hAnsi="Courier New" w:cs="Courier New"/>
          <w:sz w:val="18"/>
          <w:szCs w:val="18"/>
          <w:lang w:val="en-US" w:eastAsia="ru-RU"/>
        </w:rPr>
      </w:pPr>
      <w:r w:rsidRPr="0019670A">
        <w:rPr>
          <w:rFonts w:ascii="Courier New" w:hAnsi="Courier New" w:cs="Courier New"/>
          <w:sz w:val="18"/>
          <w:szCs w:val="18"/>
          <w:lang w:val="en-US" w:eastAsia="ru-RU"/>
        </w:rPr>
        <w:t xml:space="preserve">    for </w:t>
      </w:r>
      <w:proofErr w:type="spellStart"/>
      <w:r w:rsidRPr="0019670A">
        <w:rPr>
          <w:rFonts w:ascii="Courier New" w:hAnsi="Courier New" w:cs="Courier New"/>
          <w:sz w:val="18"/>
          <w:szCs w:val="18"/>
          <w:lang w:val="en-US" w:eastAsia="ru-RU"/>
        </w:rPr>
        <w:t>i</w:t>
      </w:r>
      <w:proofErr w:type="spellEnd"/>
      <w:r w:rsidRPr="0019670A">
        <w:rPr>
          <w:rFonts w:ascii="Courier New" w:hAnsi="Courier New" w:cs="Courier New"/>
          <w:sz w:val="18"/>
          <w:szCs w:val="18"/>
          <w:lang w:val="en-US" w:eastAsia="ru-RU"/>
        </w:rPr>
        <w:t xml:space="preserve"> in range(</w:t>
      </w:r>
      <w:proofErr w:type="gramStart"/>
      <w:r w:rsidRPr="0019670A">
        <w:rPr>
          <w:rFonts w:ascii="Courier New" w:hAnsi="Courier New" w:cs="Courier New"/>
          <w:sz w:val="18"/>
          <w:szCs w:val="18"/>
          <w:lang w:val="en-US" w:eastAsia="ru-RU"/>
        </w:rPr>
        <w:t>1,level</w:t>
      </w:r>
      <w:proofErr w:type="gramEnd"/>
      <w:r w:rsidRPr="0019670A">
        <w:rPr>
          <w:rFonts w:ascii="Courier New" w:hAnsi="Courier New" w:cs="Courier New"/>
          <w:sz w:val="18"/>
          <w:szCs w:val="18"/>
          <w:lang w:val="en-US" w:eastAsia="ru-RU"/>
        </w:rPr>
        <w:t>):</w:t>
      </w:r>
    </w:p>
    <w:p w14:paraId="5709EBB3" w14:textId="77777777" w:rsidR="00B2758F" w:rsidRPr="0019670A" w:rsidRDefault="00B2758F" w:rsidP="00B2758F">
      <w:pPr>
        <w:spacing w:line="240" w:lineRule="auto"/>
        <w:rPr>
          <w:rFonts w:ascii="Courier New" w:hAnsi="Courier New" w:cs="Courier New"/>
          <w:sz w:val="18"/>
          <w:szCs w:val="18"/>
          <w:lang w:val="en-US" w:eastAsia="ru-RU"/>
        </w:rPr>
      </w:pPr>
      <w:r w:rsidRPr="0019670A">
        <w:rPr>
          <w:rFonts w:ascii="Courier New" w:hAnsi="Courier New" w:cs="Courier New"/>
          <w:sz w:val="18"/>
          <w:szCs w:val="18"/>
          <w:lang w:val="en-US" w:eastAsia="ru-RU"/>
        </w:rPr>
        <w:t xml:space="preserve">        ls_ = cv2.pyrUp(ls_)</w:t>
      </w:r>
    </w:p>
    <w:p w14:paraId="32A41F0D" w14:textId="77777777" w:rsidR="00B2758F" w:rsidRPr="0019670A" w:rsidRDefault="00B2758F" w:rsidP="00B2758F">
      <w:pPr>
        <w:spacing w:line="240" w:lineRule="auto"/>
        <w:rPr>
          <w:rFonts w:ascii="Courier New" w:hAnsi="Courier New" w:cs="Courier New"/>
          <w:sz w:val="18"/>
          <w:szCs w:val="18"/>
          <w:lang w:val="en-US" w:eastAsia="ru-RU"/>
        </w:rPr>
      </w:pPr>
      <w:r w:rsidRPr="0019670A">
        <w:rPr>
          <w:rFonts w:ascii="Courier New" w:hAnsi="Courier New" w:cs="Courier New"/>
          <w:sz w:val="18"/>
          <w:szCs w:val="18"/>
          <w:lang w:val="en-US" w:eastAsia="ru-RU"/>
        </w:rPr>
        <w:t xml:space="preserve">        ls_ = </w:t>
      </w:r>
      <w:proofErr w:type="gramStart"/>
      <w:r w:rsidRPr="0019670A">
        <w:rPr>
          <w:rFonts w:ascii="Courier New" w:hAnsi="Courier New" w:cs="Courier New"/>
          <w:sz w:val="18"/>
          <w:szCs w:val="18"/>
          <w:lang w:val="en-US" w:eastAsia="ru-RU"/>
        </w:rPr>
        <w:t>cv2.add(</w:t>
      </w:r>
      <w:proofErr w:type="gramEnd"/>
      <w:r w:rsidRPr="0019670A">
        <w:rPr>
          <w:rFonts w:ascii="Courier New" w:hAnsi="Courier New" w:cs="Courier New"/>
          <w:sz w:val="18"/>
          <w:szCs w:val="18"/>
          <w:lang w:val="en-US" w:eastAsia="ru-RU"/>
        </w:rPr>
        <w:t xml:space="preserve">ls_, </w:t>
      </w:r>
      <w:proofErr w:type="spellStart"/>
      <w:r w:rsidRPr="0019670A">
        <w:rPr>
          <w:rFonts w:ascii="Courier New" w:hAnsi="Courier New" w:cs="Courier New"/>
          <w:sz w:val="18"/>
          <w:szCs w:val="18"/>
          <w:lang w:val="en-US" w:eastAsia="ru-RU"/>
        </w:rPr>
        <w:t>lpImg</w:t>
      </w:r>
      <w:proofErr w:type="spellEnd"/>
      <w:r w:rsidRPr="0019670A">
        <w:rPr>
          <w:rFonts w:ascii="Courier New" w:hAnsi="Courier New" w:cs="Courier New"/>
          <w:sz w:val="18"/>
          <w:szCs w:val="18"/>
          <w:lang w:val="en-US" w:eastAsia="ru-RU"/>
        </w:rPr>
        <w:t>[</w:t>
      </w:r>
      <w:proofErr w:type="spellStart"/>
      <w:r w:rsidRPr="0019670A">
        <w:rPr>
          <w:rFonts w:ascii="Courier New" w:hAnsi="Courier New" w:cs="Courier New"/>
          <w:sz w:val="18"/>
          <w:szCs w:val="18"/>
          <w:lang w:val="en-US" w:eastAsia="ru-RU"/>
        </w:rPr>
        <w:t>i</w:t>
      </w:r>
      <w:proofErr w:type="spellEnd"/>
      <w:r w:rsidRPr="0019670A">
        <w:rPr>
          <w:rFonts w:ascii="Courier New" w:hAnsi="Courier New" w:cs="Courier New"/>
          <w:sz w:val="18"/>
          <w:szCs w:val="18"/>
          <w:lang w:val="en-US" w:eastAsia="ru-RU"/>
        </w:rPr>
        <w:t>])</w:t>
      </w:r>
    </w:p>
    <w:p w14:paraId="5D47F436" w14:textId="77777777" w:rsidR="00B2758F" w:rsidRPr="0019670A" w:rsidRDefault="00B2758F" w:rsidP="00B2758F">
      <w:pPr>
        <w:spacing w:line="240" w:lineRule="auto"/>
        <w:rPr>
          <w:rFonts w:ascii="Courier New" w:hAnsi="Courier New" w:cs="Courier New"/>
          <w:sz w:val="18"/>
          <w:szCs w:val="18"/>
          <w:lang w:val="en-US" w:eastAsia="ru-RU"/>
        </w:rPr>
      </w:pPr>
    </w:p>
    <w:p w14:paraId="2C70A831" w14:textId="77777777" w:rsidR="00B2758F" w:rsidRPr="0019670A" w:rsidRDefault="00B2758F" w:rsidP="00B2758F">
      <w:pPr>
        <w:spacing w:line="240" w:lineRule="auto"/>
        <w:rPr>
          <w:rFonts w:ascii="Courier New" w:hAnsi="Courier New" w:cs="Courier New"/>
          <w:sz w:val="18"/>
          <w:szCs w:val="18"/>
          <w:lang w:val="en-US" w:eastAsia="ru-RU"/>
        </w:rPr>
      </w:pPr>
      <w:r w:rsidRPr="0019670A">
        <w:rPr>
          <w:rFonts w:ascii="Courier New" w:hAnsi="Courier New" w:cs="Courier New"/>
          <w:sz w:val="18"/>
          <w:szCs w:val="18"/>
          <w:lang w:val="en-US" w:eastAsia="ru-RU"/>
        </w:rPr>
        <w:t xml:space="preserve">    </w:t>
      </w:r>
      <w:proofErr w:type="spellStart"/>
      <w:r w:rsidRPr="0019670A">
        <w:rPr>
          <w:rFonts w:ascii="Courier New" w:hAnsi="Courier New" w:cs="Courier New"/>
          <w:sz w:val="18"/>
          <w:szCs w:val="18"/>
          <w:lang w:val="en-US" w:eastAsia="ru-RU"/>
        </w:rPr>
        <w:t>img</w:t>
      </w:r>
      <w:proofErr w:type="spellEnd"/>
      <w:r w:rsidRPr="0019670A">
        <w:rPr>
          <w:rFonts w:ascii="Courier New" w:hAnsi="Courier New" w:cs="Courier New"/>
          <w:sz w:val="18"/>
          <w:szCs w:val="18"/>
          <w:lang w:val="en-US" w:eastAsia="ru-RU"/>
        </w:rPr>
        <w:t xml:space="preserve"> = cv2.resize(ls_, size)</w:t>
      </w:r>
    </w:p>
    <w:p w14:paraId="78F11AD7" w14:textId="77777777" w:rsidR="00B2758F" w:rsidRPr="0019670A" w:rsidRDefault="00B2758F" w:rsidP="00B2758F">
      <w:pPr>
        <w:spacing w:line="240" w:lineRule="auto"/>
        <w:rPr>
          <w:rFonts w:ascii="Courier New" w:hAnsi="Courier New" w:cs="Courier New"/>
          <w:sz w:val="18"/>
          <w:szCs w:val="18"/>
          <w:lang w:val="en-US" w:eastAsia="ru-RU"/>
        </w:rPr>
      </w:pPr>
      <w:r w:rsidRPr="0019670A">
        <w:rPr>
          <w:rFonts w:ascii="Courier New" w:hAnsi="Courier New" w:cs="Courier New"/>
          <w:sz w:val="18"/>
          <w:szCs w:val="18"/>
          <w:lang w:val="en-US" w:eastAsia="ru-RU"/>
        </w:rPr>
        <w:t xml:space="preserve">    return </w:t>
      </w:r>
      <w:proofErr w:type="spellStart"/>
      <w:r w:rsidRPr="0019670A">
        <w:rPr>
          <w:rFonts w:ascii="Courier New" w:hAnsi="Courier New" w:cs="Courier New"/>
          <w:sz w:val="18"/>
          <w:szCs w:val="18"/>
          <w:lang w:val="en-US" w:eastAsia="ru-RU"/>
        </w:rPr>
        <w:t>img</w:t>
      </w:r>
      <w:proofErr w:type="spellEnd"/>
    </w:p>
    <w:p w14:paraId="549FAF67" w14:textId="77777777" w:rsidR="00B2758F" w:rsidRPr="0019670A" w:rsidRDefault="00B2758F" w:rsidP="00B2758F">
      <w:pPr>
        <w:spacing w:line="240" w:lineRule="auto"/>
        <w:rPr>
          <w:rFonts w:ascii="Courier New" w:hAnsi="Courier New" w:cs="Courier New"/>
          <w:sz w:val="18"/>
          <w:szCs w:val="18"/>
          <w:lang w:val="en-US" w:eastAsia="ru-RU"/>
        </w:rPr>
      </w:pPr>
    </w:p>
    <w:p w14:paraId="0D18E1A8" w14:textId="77777777" w:rsidR="00B2758F" w:rsidRPr="0019670A" w:rsidRDefault="00B2758F" w:rsidP="00B2758F">
      <w:pPr>
        <w:spacing w:line="240" w:lineRule="auto"/>
        <w:rPr>
          <w:rFonts w:ascii="Courier New" w:hAnsi="Courier New" w:cs="Courier New"/>
          <w:sz w:val="18"/>
          <w:szCs w:val="18"/>
          <w:lang w:val="en-US" w:eastAsia="ru-RU"/>
        </w:rPr>
      </w:pPr>
      <w:r w:rsidRPr="0019670A">
        <w:rPr>
          <w:rFonts w:ascii="Courier New" w:hAnsi="Courier New" w:cs="Courier New"/>
          <w:sz w:val="18"/>
          <w:szCs w:val="18"/>
          <w:lang w:val="en-US" w:eastAsia="ru-RU"/>
        </w:rPr>
        <w:t xml:space="preserve">def </w:t>
      </w:r>
      <w:proofErr w:type="spellStart"/>
      <w:r w:rsidRPr="0019670A">
        <w:rPr>
          <w:rFonts w:ascii="Courier New" w:hAnsi="Courier New" w:cs="Courier New"/>
          <w:sz w:val="18"/>
          <w:szCs w:val="18"/>
          <w:lang w:val="en-US" w:eastAsia="ru-RU"/>
        </w:rPr>
        <w:t>GetKMeans</w:t>
      </w:r>
      <w:proofErr w:type="spellEnd"/>
      <w:r w:rsidRPr="0019670A">
        <w:rPr>
          <w:rFonts w:ascii="Courier New" w:hAnsi="Courier New" w:cs="Courier New"/>
          <w:sz w:val="18"/>
          <w:szCs w:val="18"/>
          <w:lang w:val="en-US" w:eastAsia="ru-RU"/>
        </w:rPr>
        <w:t>(image):</w:t>
      </w:r>
    </w:p>
    <w:p w14:paraId="0E959857" w14:textId="77777777" w:rsidR="00B2758F" w:rsidRPr="0019670A" w:rsidRDefault="00B2758F" w:rsidP="00B2758F">
      <w:pPr>
        <w:spacing w:line="240" w:lineRule="auto"/>
        <w:rPr>
          <w:rFonts w:ascii="Courier New" w:hAnsi="Courier New" w:cs="Courier New"/>
          <w:sz w:val="18"/>
          <w:szCs w:val="18"/>
          <w:lang w:val="en-US" w:eastAsia="ru-RU"/>
        </w:rPr>
      </w:pPr>
      <w:r w:rsidRPr="0019670A">
        <w:rPr>
          <w:rFonts w:ascii="Courier New" w:hAnsi="Courier New" w:cs="Courier New"/>
          <w:sz w:val="18"/>
          <w:szCs w:val="18"/>
          <w:lang w:val="en-US" w:eastAsia="ru-RU"/>
        </w:rPr>
        <w:t xml:space="preserve">    </w:t>
      </w:r>
      <w:proofErr w:type="spellStart"/>
      <w:r w:rsidRPr="0019670A">
        <w:rPr>
          <w:rFonts w:ascii="Courier New" w:hAnsi="Courier New" w:cs="Courier New"/>
          <w:sz w:val="18"/>
          <w:szCs w:val="18"/>
          <w:lang w:val="en-US" w:eastAsia="ru-RU"/>
        </w:rPr>
        <w:t>img_r</w:t>
      </w:r>
      <w:proofErr w:type="spellEnd"/>
      <w:r w:rsidRPr="0019670A">
        <w:rPr>
          <w:rFonts w:ascii="Courier New" w:hAnsi="Courier New" w:cs="Courier New"/>
          <w:sz w:val="18"/>
          <w:szCs w:val="18"/>
          <w:lang w:val="en-US" w:eastAsia="ru-RU"/>
        </w:rPr>
        <w:t xml:space="preserve"> = (image / 255.0</w:t>
      </w:r>
      <w:proofErr w:type="gramStart"/>
      <w:r w:rsidRPr="0019670A">
        <w:rPr>
          <w:rFonts w:ascii="Courier New" w:hAnsi="Courier New" w:cs="Courier New"/>
          <w:sz w:val="18"/>
          <w:szCs w:val="18"/>
          <w:lang w:val="en-US" w:eastAsia="ru-RU"/>
        </w:rPr>
        <w:t>).reshape</w:t>
      </w:r>
      <w:proofErr w:type="gramEnd"/>
      <w:r w:rsidRPr="0019670A">
        <w:rPr>
          <w:rFonts w:ascii="Courier New" w:hAnsi="Courier New" w:cs="Courier New"/>
          <w:sz w:val="18"/>
          <w:szCs w:val="18"/>
          <w:lang w:val="en-US" w:eastAsia="ru-RU"/>
        </w:rPr>
        <w:t>(-1,3)</w:t>
      </w:r>
    </w:p>
    <w:p w14:paraId="1C01FED3" w14:textId="77777777" w:rsidR="00B2758F" w:rsidRPr="0019670A" w:rsidRDefault="00B2758F" w:rsidP="00B2758F">
      <w:pPr>
        <w:spacing w:line="240" w:lineRule="auto"/>
        <w:rPr>
          <w:rFonts w:ascii="Courier New" w:hAnsi="Courier New" w:cs="Courier New"/>
          <w:sz w:val="18"/>
          <w:szCs w:val="18"/>
          <w:lang w:val="en-US" w:eastAsia="ru-RU"/>
        </w:rPr>
      </w:pPr>
      <w:r w:rsidRPr="0019670A">
        <w:rPr>
          <w:rFonts w:ascii="Courier New" w:hAnsi="Courier New" w:cs="Courier New"/>
          <w:sz w:val="18"/>
          <w:szCs w:val="18"/>
          <w:lang w:val="en-US" w:eastAsia="ru-RU"/>
        </w:rPr>
        <w:t xml:space="preserve">    </w:t>
      </w:r>
      <w:proofErr w:type="spellStart"/>
      <w:r w:rsidRPr="0019670A">
        <w:rPr>
          <w:rFonts w:ascii="Courier New" w:hAnsi="Courier New" w:cs="Courier New"/>
          <w:sz w:val="18"/>
          <w:szCs w:val="18"/>
          <w:lang w:val="en-US" w:eastAsia="ru-RU"/>
        </w:rPr>
        <w:t>k_colors</w:t>
      </w:r>
      <w:proofErr w:type="spellEnd"/>
      <w:r w:rsidRPr="0019670A">
        <w:rPr>
          <w:rFonts w:ascii="Courier New" w:hAnsi="Courier New" w:cs="Courier New"/>
          <w:sz w:val="18"/>
          <w:szCs w:val="18"/>
          <w:lang w:val="en-US" w:eastAsia="ru-RU"/>
        </w:rPr>
        <w:t xml:space="preserve"> = </w:t>
      </w:r>
      <w:proofErr w:type="spellStart"/>
      <w:r w:rsidRPr="0019670A">
        <w:rPr>
          <w:rFonts w:ascii="Courier New" w:hAnsi="Courier New" w:cs="Courier New"/>
          <w:sz w:val="18"/>
          <w:szCs w:val="18"/>
          <w:lang w:val="en-US" w:eastAsia="ru-RU"/>
        </w:rPr>
        <w:t>KMeans</w:t>
      </w:r>
      <w:proofErr w:type="spellEnd"/>
      <w:r w:rsidRPr="0019670A">
        <w:rPr>
          <w:rFonts w:ascii="Courier New" w:hAnsi="Courier New" w:cs="Courier New"/>
          <w:sz w:val="18"/>
          <w:szCs w:val="18"/>
          <w:lang w:val="en-US" w:eastAsia="ru-RU"/>
        </w:rPr>
        <w:t>(</w:t>
      </w:r>
      <w:proofErr w:type="spellStart"/>
      <w:r w:rsidRPr="0019670A">
        <w:rPr>
          <w:rFonts w:ascii="Courier New" w:hAnsi="Courier New" w:cs="Courier New"/>
          <w:sz w:val="18"/>
          <w:szCs w:val="18"/>
          <w:lang w:val="en-US" w:eastAsia="ru-RU"/>
        </w:rPr>
        <w:t>n_clusters</w:t>
      </w:r>
      <w:proofErr w:type="spellEnd"/>
      <w:r w:rsidRPr="0019670A">
        <w:rPr>
          <w:rFonts w:ascii="Courier New" w:hAnsi="Courier New" w:cs="Courier New"/>
          <w:sz w:val="18"/>
          <w:szCs w:val="18"/>
          <w:lang w:val="en-US" w:eastAsia="ru-RU"/>
        </w:rPr>
        <w:t>=4</w:t>
      </w:r>
      <w:proofErr w:type="gramStart"/>
      <w:r w:rsidRPr="0019670A">
        <w:rPr>
          <w:rFonts w:ascii="Courier New" w:hAnsi="Courier New" w:cs="Courier New"/>
          <w:sz w:val="18"/>
          <w:szCs w:val="18"/>
          <w:lang w:val="en-US" w:eastAsia="ru-RU"/>
        </w:rPr>
        <w:t>).fit</w:t>
      </w:r>
      <w:proofErr w:type="gramEnd"/>
      <w:r w:rsidRPr="0019670A">
        <w:rPr>
          <w:rFonts w:ascii="Courier New" w:hAnsi="Courier New" w:cs="Courier New"/>
          <w:sz w:val="18"/>
          <w:szCs w:val="18"/>
          <w:lang w:val="en-US" w:eastAsia="ru-RU"/>
        </w:rPr>
        <w:t>(</w:t>
      </w:r>
      <w:proofErr w:type="spellStart"/>
      <w:r w:rsidRPr="0019670A">
        <w:rPr>
          <w:rFonts w:ascii="Courier New" w:hAnsi="Courier New" w:cs="Courier New"/>
          <w:sz w:val="18"/>
          <w:szCs w:val="18"/>
          <w:lang w:val="en-US" w:eastAsia="ru-RU"/>
        </w:rPr>
        <w:t>img_r</w:t>
      </w:r>
      <w:proofErr w:type="spellEnd"/>
      <w:r w:rsidRPr="0019670A">
        <w:rPr>
          <w:rFonts w:ascii="Courier New" w:hAnsi="Courier New" w:cs="Courier New"/>
          <w:sz w:val="18"/>
          <w:szCs w:val="18"/>
          <w:lang w:val="en-US" w:eastAsia="ru-RU"/>
        </w:rPr>
        <w:t>)</w:t>
      </w:r>
    </w:p>
    <w:p w14:paraId="1399A77E" w14:textId="77777777" w:rsidR="00B2758F" w:rsidRPr="0019670A" w:rsidRDefault="00B2758F" w:rsidP="00B2758F">
      <w:pPr>
        <w:spacing w:line="240" w:lineRule="auto"/>
        <w:rPr>
          <w:rFonts w:ascii="Courier New" w:hAnsi="Courier New" w:cs="Courier New"/>
          <w:sz w:val="18"/>
          <w:szCs w:val="18"/>
          <w:lang w:val="en-US" w:eastAsia="ru-RU"/>
        </w:rPr>
      </w:pPr>
      <w:r w:rsidRPr="0019670A">
        <w:rPr>
          <w:rFonts w:ascii="Courier New" w:hAnsi="Courier New" w:cs="Courier New"/>
          <w:sz w:val="18"/>
          <w:szCs w:val="18"/>
          <w:lang w:val="en-US" w:eastAsia="ru-RU"/>
        </w:rPr>
        <w:t xml:space="preserve">    img1 = </w:t>
      </w:r>
      <w:proofErr w:type="spellStart"/>
      <w:r w:rsidRPr="0019670A">
        <w:rPr>
          <w:rFonts w:ascii="Courier New" w:hAnsi="Courier New" w:cs="Courier New"/>
          <w:sz w:val="18"/>
          <w:szCs w:val="18"/>
          <w:lang w:val="en-US" w:eastAsia="ru-RU"/>
        </w:rPr>
        <w:t>k_</w:t>
      </w:r>
      <w:proofErr w:type="gramStart"/>
      <w:r w:rsidRPr="0019670A">
        <w:rPr>
          <w:rFonts w:ascii="Courier New" w:hAnsi="Courier New" w:cs="Courier New"/>
          <w:sz w:val="18"/>
          <w:szCs w:val="18"/>
          <w:lang w:val="en-US" w:eastAsia="ru-RU"/>
        </w:rPr>
        <w:t>colors.cluster</w:t>
      </w:r>
      <w:proofErr w:type="gramEnd"/>
      <w:r w:rsidRPr="0019670A">
        <w:rPr>
          <w:rFonts w:ascii="Courier New" w:hAnsi="Courier New" w:cs="Courier New"/>
          <w:sz w:val="18"/>
          <w:szCs w:val="18"/>
          <w:lang w:val="en-US" w:eastAsia="ru-RU"/>
        </w:rPr>
        <w:t>_centers</w:t>
      </w:r>
      <w:proofErr w:type="spellEnd"/>
      <w:r w:rsidRPr="0019670A">
        <w:rPr>
          <w:rFonts w:ascii="Courier New" w:hAnsi="Courier New" w:cs="Courier New"/>
          <w:sz w:val="18"/>
          <w:szCs w:val="18"/>
          <w:lang w:val="en-US" w:eastAsia="ru-RU"/>
        </w:rPr>
        <w:t>_[</w:t>
      </w:r>
      <w:proofErr w:type="spellStart"/>
      <w:r w:rsidRPr="0019670A">
        <w:rPr>
          <w:rFonts w:ascii="Courier New" w:hAnsi="Courier New" w:cs="Courier New"/>
          <w:sz w:val="18"/>
          <w:szCs w:val="18"/>
          <w:lang w:val="en-US" w:eastAsia="ru-RU"/>
        </w:rPr>
        <w:t>k_colors.labels</w:t>
      </w:r>
      <w:proofErr w:type="spellEnd"/>
      <w:r w:rsidRPr="0019670A">
        <w:rPr>
          <w:rFonts w:ascii="Courier New" w:hAnsi="Courier New" w:cs="Courier New"/>
          <w:sz w:val="18"/>
          <w:szCs w:val="18"/>
          <w:lang w:val="en-US" w:eastAsia="ru-RU"/>
        </w:rPr>
        <w:t>_]</w:t>
      </w:r>
    </w:p>
    <w:p w14:paraId="08BB4127" w14:textId="77777777" w:rsidR="00B2758F" w:rsidRPr="0019670A" w:rsidRDefault="00B2758F" w:rsidP="00B2758F">
      <w:pPr>
        <w:spacing w:line="240" w:lineRule="auto"/>
        <w:rPr>
          <w:rFonts w:ascii="Courier New" w:hAnsi="Courier New" w:cs="Courier New"/>
          <w:sz w:val="18"/>
          <w:szCs w:val="18"/>
          <w:lang w:val="en-US" w:eastAsia="ru-RU"/>
        </w:rPr>
      </w:pPr>
      <w:r w:rsidRPr="0019670A">
        <w:rPr>
          <w:rFonts w:ascii="Courier New" w:hAnsi="Courier New" w:cs="Courier New"/>
          <w:sz w:val="18"/>
          <w:szCs w:val="18"/>
          <w:lang w:val="en-US" w:eastAsia="ru-RU"/>
        </w:rPr>
        <w:t xml:space="preserve">    img1 = </w:t>
      </w:r>
      <w:proofErr w:type="spellStart"/>
      <w:proofErr w:type="gramStart"/>
      <w:r w:rsidRPr="0019670A">
        <w:rPr>
          <w:rFonts w:ascii="Courier New" w:hAnsi="Courier New" w:cs="Courier New"/>
          <w:sz w:val="18"/>
          <w:szCs w:val="18"/>
          <w:lang w:val="en-US" w:eastAsia="ru-RU"/>
        </w:rPr>
        <w:t>np.reshape</w:t>
      </w:r>
      <w:proofErr w:type="spellEnd"/>
      <w:proofErr w:type="gramEnd"/>
      <w:r w:rsidRPr="0019670A">
        <w:rPr>
          <w:rFonts w:ascii="Courier New" w:hAnsi="Courier New" w:cs="Courier New"/>
          <w:sz w:val="18"/>
          <w:szCs w:val="18"/>
          <w:lang w:val="en-US" w:eastAsia="ru-RU"/>
        </w:rPr>
        <w:t>(img1, (</w:t>
      </w:r>
      <w:proofErr w:type="spellStart"/>
      <w:r w:rsidRPr="0019670A">
        <w:rPr>
          <w:rFonts w:ascii="Courier New" w:hAnsi="Courier New" w:cs="Courier New"/>
          <w:sz w:val="18"/>
          <w:szCs w:val="18"/>
          <w:lang w:val="en-US" w:eastAsia="ru-RU"/>
        </w:rPr>
        <w:t>image.shape</w:t>
      </w:r>
      <w:proofErr w:type="spellEnd"/>
      <w:r w:rsidRPr="0019670A">
        <w:rPr>
          <w:rFonts w:ascii="Courier New" w:hAnsi="Courier New" w:cs="Courier New"/>
          <w:sz w:val="18"/>
          <w:szCs w:val="18"/>
          <w:lang w:val="en-US" w:eastAsia="ru-RU"/>
        </w:rPr>
        <w:t>))</w:t>
      </w:r>
    </w:p>
    <w:p w14:paraId="12BF275F" w14:textId="77777777" w:rsidR="00B2758F" w:rsidRPr="0019670A" w:rsidRDefault="00B2758F" w:rsidP="00B2758F">
      <w:pPr>
        <w:spacing w:line="240" w:lineRule="auto"/>
        <w:rPr>
          <w:rFonts w:ascii="Courier New" w:hAnsi="Courier New" w:cs="Courier New"/>
          <w:sz w:val="18"/>
          <w:szCs w:val="18"/>
          <w:lang w:val="en-US" w:eastAsia="ru-RU"/>
        </w:rPr>
      </w:pPr>
      <w:r w:rsidRPr="0019670A">
        <w:rPr>
          <w:rFonts w:ascii="Courier New" w:hAnsi="Courier New" w:cs="Courier New"/>
          <w:sz w:val="18"/>
          <w:szCs w:val="18"/>
          <w:lang w:val="en-US" w:eastAsia="ru-RU"/>
        </w:rPr>
        <w:t xml:space="preserve">    return (img1 * 255</w:t>
      </w:r>
      <w:proofErr w:type="gramStart"/>
      <w:r w:rsidRPr="0019670A">
        <w:rPr>
          <w:rFonts w:ascii="Courier New" w:hAnsi="Courier New" w:cs="Courier New"/>
          <w:sz w:val="18"/>
          <w:szCs w:val="18"/>
          <w:lang w:val="en-US" w:eastAsia="ru-RU"/>
        </w:rPr>
        <w:t>).</w:t>
      </w:r>
      <w:proofErr w:type="spellStart"/>
      <w:r w:rsidRPr="0019670A">
        <w:rPr>
          <w:rFonts w:ascii="Courier New" w:hAnsi="Courier New" w:cs="Courier New"/>
          <w:sz w:val="18"/>
          <w:szCs w:val="18"/>
          <w:lang w:val="en-US" w:eastAsia="ru-RU"/>
        </w:rPr>
        <w:t>astype</w:t>
      </w:r>
      <w:proofErr w:type="spellEnd"/>
      <w:proofErr w:type="gramEnd"/>
      <w:r w:rsidRPr="0019670A">
        <w:rPr>
          <w:rFonts w:ascii="Courier New" w:hAnsi="Courier New" w:cs="Courier New"/>
          <w:sz w:val="18"/>
          <w:szCs w:val="18"/>
          <w:lang w:val="en-US" w:eastAsia="ru-RU"/>
        </w:rPr>
        <w:t>(np.uint8)</w:t>
      </w:r>
    </w:p>
    <w:p w14:paraId="4A5635D0" w14:textId="77777777" w:rsidR="00B2758F" w:rsidRPr="0019670A" w:rsidRDefault="00B2758F" w:rsidP="00B2758F">
      <w:pPr>
        <w:spacing w:line="240" w:lineRule="auto"/>
        <w:rPr>
          <w:rFonts w:ascii="Courier New" w:hAnsi="Courier New" w:cs="Courier New"/>
          <w:sz w:val="18"/>
          <w:szCs w:val="18"/>
          <w:lang w:val="en-US" w:eastAsia="ru-RU"/>
        </w:rPr>
      </w:pPr>
    </w:p>
    <w:p w14:paraId="685B3F48" w14:textId="77777777" w:rsidR="00B2758F" w:rsidRPr="0019670A" w:rsidRDefault="00B2758F" w:rsidP="00B2758F">
      <w:pPr>
        <w:spacing w:line="240" w:lineRule="auto"/>
        <w:rPr>
          <w:rFonts w:ascii="Courier New" w:hAnsi="Courier New" w:cs="Courier New"/>
          <w:sz w:val="18"/>
          <w:szCs w:val="18"/>
          <w:lang w:val="en-US" w:eastAsia="ru-RU"/>
        </w:rPr>
      </w:pPr>
      <w:r w:rsidRPr="0019670A">
        <w:rPr>
          <w:rFonts w:ascii="Courier New" w:hAnsi="Courier New" w:cs="Courier New"/>
          <w:sz w:val="18"/>
          <w:szCs w:val="18"/>
          <w:lang w:val="en-US" w:eastAsia="ru-RU"/>
        </w:rPr>
        <w:t>path = 'Pics/'</w:t>
      </w:r>
    </w:p>
    <w:p w14:paraId="0F979B61" w14:textId="77777777" w:rsidR="00B2758F" w:rsidRPr="0019670A" w:rsidRDefault="00B2758F" w:rsidP="00B2758F">
      <w:pPr>
        <w:spacing w:line="240" w:lineRule="auto"/>
        <w:rPr>
          <w:rFonts w:ascii="Courier New" w:hAnsi="Courier New" w:cs="Courier New"/>
          <w:sz w:val="18"/>
          <w:szCs w:val="18"/>
          <w:lang w:val="en-US" w:eastAsia="ru-RU"/>
        </w:rPr>
      </w:pPr>
    </w:p>
    <w:p w14:paraId="46309322" w14:textId="77777777" w:rsidR="00B2758F" w:rsidRPr="0019670A" w:rsidRDefault="00B2758F" w:rsidP="00B2758F">
      <w:pPr>
        <w:spacing w:line="240" w:lineRule="auto"/>
        <w:rPr>
          <w:rFonts w:ascii="Courier New" w:hAnsi="Courier New" w:cs="Courier New"/>
          <w:sz w:val="18"/>
          <w:szCs w:val="18"/>
          <w:lang w:val="en-US" w:eastAsia="ru-RU"/>
        </w:rPr>
      </w:pPr>
      <w:r w:rsidRPr="0019670A">
        <w:rPr>
          <w:rFonts w:ascii="Courier New" w:hAnsi="Courier New" w:cs="Courier New"/>
          <w:sz w:val="18"/>
          <w:szCs w:val="18"/>
          <w:lang w:val="en-US" w:eastAsia="ru-RU"/>
        </w:rPr>
        <w:t xml:space="preserve">for </w:t>
      </w:r>
      <w:proofErr w:type="spellStart"/>
      <w:r w:rsidRPr="0019670A">
        <w:rPr>
          <w:rFonts w:ascii="Courier New" w:hAnsi="Courier New" w:cs="Courier New"/>
          <w:sz w:val="18"/>
          <w:szCs w:val="18"/>
          <w:lang w:val="en-US" w:eastAsia="ru-RU"/>
        </w:rPr>
        <w:t>imageName</w:t>
      </w:r>
      <w:proofErr w:type="spellEnd"/>
      <w:r w:rsidRPr="0019670A">
        <w:rPr>
          <w:rFonts w:ascii="Courier New" w:hAnsi="Courier New" w:cs="Courier New"/>
          <w:sz w:val="18"/>
          <w:szCs w:val="18"/>
          <w:lang w:val="en-US" w:eastAsia="ru-RU"/>
        </w:rPr>
        <w:t xml:space="preserve"> in </w:t>
      </w:r>
      <w:proofErr w:type="spellStart"/>
      <w:proofErr w:type="gramStart"/>
      <w:r w:rsidRPr="0019670A">
        <w:rPr>
          <w:rFonts w:ascii="Courier New" w:hAnsi="Courier New" w:cs="Courier New"/>
          <w:sz w:val="18"/>
          <w:szCs w:val="18"/>
          <w:lang w:val="en-US" w:eastAsia="ru-RU"/>
        </w:rPr>
        <w:t>pathlib.Path</w:t>
      </w:r>
      <w:proofErr w:type="spellEnd"/>
      <w:proofErr w:type="gramEnd"/>
      <w:r w:rsidRPr="0019670A">
        <w:rPr>
          <w:rFonts w:ascii="Courier New" w:hAnsi="Courier New" w:cs="Courier New"/>
          <w:sz w:val="18"/>
          <w:szCs w:val="18"/>
          <w:lang w:val="en-US" w:eastAsia="ru-RU"/>
        </w:rPr>
        <w:t>(path).</w:t>
      </w:r>
      <w:proofErr w:type="spellStart"/>
      <w:r w:rsidRPr="0019670A">
        <w:rPr>
          <w:rFonts w:ascii="Courier New" w:hAnsi="Courier New" w:cs="Courier New"/>
          <w:sz w:val="18"/>
          <w:szCs w:val="18"/>
          <w:lang w:val="en-US" w:eastAsia="ru-RU"/>
        </w:rPr>
        <w:t>iterdir</w:t>
      </w:r>
      <w:proofErr w:type="spellEnd"/>
      <w:r w:rsidRPr="0019670A">
        <w:rPr>
          <w:rFonts w:ascii="Courier New" w:hAnsi="Courier New" w:cs="Courier New"/>
          <w:sz w:val="18"/>
          <w:szCs w:val="18"/>
          <w:lang w:val="en-US" w:eastAsia="ru-RU"/>
        </w:rPr>
        <w:t>():</w:t>
      </w:r>
    </w:p>
    <w:p w14:paraId="50895059" w14:textId="77777777" w:rsidR="00B2758F" w:rsidRPr="0019670A" w:rsidRDefault="00B2758F" w:rsidP="00B2758F">
      <w:pPr>
        <w:spacing w:line="240" w:lineRule="auto"/>
        <w:rPr>
          <w:rFonts w:ascii="Courier New" w:hAnsi="Courier New" w:cs="Courier New"/>
          <w:sz w:val="18"/>
          <w:szCs w:val="18"/>
          <w:lang w:val="en-US" w:eastAsia="ru-RU"/>
        </w:rPr>
      </w:pPr>
      <w:r w:rsidRPr="0019670A">
        <w:rPr>
          <w:rFonts w:ascii="Courier New" w:hAnsi="Courier New" w:cs="Courier New"/>
          <w:sz w:val="18"/>
          <w:szCs w:val="18"/>
          <w:lang w:val="en-US" w:eastAsia="ru-RU"/>
        </w:rPr>
        <w:t xml:space="preserve">    if </w:t>
      </w:r>
      <w:proofErr w:type="spellStart"/>
      <w:r w:rsidRPr="0019670A">
        <w:rPr>
          <w:rFonts w:ascii="Courier New" w:hAnsi="Courier New" w:cs="Courier New"/>
          <w:sz w:val="18"/>
          <w:szCs w:val="18"/>
          <w:lang w:val="en-US" w:eastAsia="ru-RU"/>
        </w:rPr>
        <w:t>imageName.is_</w:t>
      </w:r>
      <w:proofErr w:type="gramStart"/>
      <w:r w:rsidRPr="0019670A">
        <w:rPr>
          <w:rFonts w:ascii="Courier New" w:hAnsi="Courier New" w:cs="Courier New"/>
          <w:sz w:val="18"/>
          <w:szCs w:val="18"/>
          <w:lang w:val="en-US" w:eastAsia="ru-RU"/>
        </w:rPr>
        <w:t>file</w:t>
      </w:r>
      <w:proofErr w:type="spellEnd"/>
      <w:r w:rsidRPr="0019670A">
        <w:rPr>
          <w:rFonts w:ascii="Courier New" w:hAnsi="Courier New" w:cs="Courier New"/>
          <w:sz w:val="18"/>
          <w:szCs w:val="18"/>
          <w:lang w:val="en-US" w:eastAsia="ru-RU"/>
        </w:rPr>
        <w:t>(</w:t>
      </w:r>
      <w:proofErr w:type="gramEnd"/>
      <w:r w:rsidRPr="0019670A">
        <w:rPr>
          <w:rFonts w:ascii="Courier New" w:hAnsi="Courier New" w:cs="Courier New"/>
          <w:sz w:val="18"/>
          <w:szCs w:val="18"/>
          <w:lang w:val="en-US" w:eastAsia="ru-RU"/>
        </w:rPr>
        <w:t>):</w:t>
      </w:r>
    </w:p>
    <w:p w14:paraId="3EDC4DBC" w14:textId="77777777" w:rsidR="00B2758F" w:rsidRPr="0019670A" w:rsidRDefault="00B2758F" w:rsidP="00B2758F">
      <w:pPr>
        <w:spacing w:line="240" w:lineRule="auto"/>
        <w:rPr>
          <w:rFonts w:ascii="Courier New" w:hAnsi="Courier New" w:cs="Courier New"/>
          <w:sz w:val="18"/>
          <w:szCs w:val="18"/>
          <w:lang w:val="en-US" w:eastAsia="ru-RU"/>
        </w:rPr>
      </w:pPr>
      <w:r w:rsidRPr="0019670A">
        <w:rPr>
          <w:rFonts w:ascii="Courier New" w:hAnsi="Courier New" w:cs="Courier New"/>
          <w:sz w:val="18"/>
          <w:szCs w:val="18"/>
          <w:lang w:val="en-US" w:eastAsia="ru-RU"/>
        </w:rPr>
        <w:t xml:space="preserve">        # image = cv2.imread</w:t>
      </w:r>
      <w:proofErr w:type="gramStart"/>
      <w:r w:rsidRPr="0019670A">
        <w:rPr>
          <w:rFonts w:ascii="Courier New" w:hAnsi="Courier New" w:cs="Courier New"/>
          <w:sz w:val="18"/>
          <w:szCs w:val="18"/>
          <w:lang w:val="en-US" w:eastAsia="ru-RU"/>
        </w:rPr>
        <w:t>( str</w:t>
      </w:r>
      <w:proofErr w:type="gramEnd"/>
      <w:r w:rsidRPr="0019670A">
        <w:rPr>
          <w:rFonts w:ascii="Courier New" w:hAnsi="Courier New" w:cs="Courier New"/>
          <w:sz w:val="18"/>
          <w:szCs w:val="18"/>
          <w:lang w:val="en-US" w:eastAsia="ru-RU"/>
        </w:rPr>
        <w:t>(</w:t>
      </w:r>
      <w:proofErr w:type="spellStart"/>
      <w:r w:rsidRPr="0019670A">
        <w:rPr>
          <w:rFonts w:ascii="Courier New" w:hAnsi="Courier New" w:cs="Courier New"/>
          <w:sz w:val="18"/>
          <w:szCs w:val="18"/>
          <w:lang w:val="en-US" w:eastAsia="ru-RU"/>
        </w:rPr>
        <w:t>imageName.resolve</w:t>
      </w:r>
      <w:proofErr w:type="spellEnd"/>
      <w:r w:rsidRPr="0019670A">
        <w:rPr>
          <w:rFonts w:ascii="Courier New" w:hAnsi="Courier New" w:cs="Courier New"/>
          <w:sz w:val="18"/>
          <w:szCs w:val="18"/>
          <w:lang w:val="en-US" w:eastAsia="ru-RU"/>
        </w:rPr>
        <w:t>()).replace('\\', '/'), 0)</w:t>
      </w:r>
    </w:p>
    <w:p w14:paraId="249EF240" w14:textId="77777777" w:rsidR="00B2758F" w:rsidRPr="0019670A" w:rsidRDefault="00B2758F" w:rsidP="00B2758F">
      <w:pPr>
        <w:spacing w:line="240" w:lineRule="auto"/>
        <w:rPr>
          <w:rFonts w:ascii="Courier New" w:hAnsi="Courier New" w:cs="Courier New"/>
          <w:sz w:val="18"/>
          <w:szCs w:val="18"/>
          <w:lang w:val="en-US" w:eastAsia="ru-RU"/>
        </w:rPr>
      </w:pPr>
      <w:r w:rsidRPr="0019670A">
        <w:rPr>
          <w:rFonts w:ascii="Courier New" w:hAnsi="Courier New" w:cs="Courier New"/>
          <w:sz w:val="18"/>
          <w:szCs w:val="18"/>
          <w:lang w:val="en-US" w:eastAsia="ru-RU"/>
        </w:rPr>
        <w:t xml:space="preserve">        image = cv2.imread</w:t>
      </w:r>
      <w:proofErr w:type="gramStart"/>
      <w:r w:rsidRPr="0019670A">
        <w:rPr>
          <w:rFonts w:ascii="Courier New" w:hAnsi="Courier New" w:cs="Courier New"/>
          <w:sz w:val="18"/>
          <w:szCs w:val="18"/>
          <w:lang w:val="en-US" w:eastAsia="ru-RU"/>
        </w:rPr>
        <w:t>( str</w:t>
      </w:r>
      <w:proofErr w:type="gramEnd"/>
      <w:r w:rsidRPr="0019670A">
        <w:rPr>
          <w:rFonts w:ascii="Courier New" w:hAnsi="Courier New" w:cs="Courier New"/>
          <w:sz w:val="18"/>
          <w:szCs w:val="18"/>
          <w:lang w:val="en-US" w:eastAsia="ru-RU"/>
        </w:rPr>
        <w:t>(</w:t>
      </w:r>
      <w:proofErr w:type="spellStart"/>
      <w:r w:rsidRPr="0019670A">
        <w:rPr>
          <w:rFonts w:ascii="Courier New" w:hAnsi="Courier New" w:cs="Courier New"/>
          <w:sz w:val="18"/>
          <w:szCs w:val="18"/>
          <w:lang w:val="en-US" w:eastAsia="ru-RU"/>
        </w:rPr>
        <w:t>imageName</w:t>
      </w:r>
      <w:proofErr w:type="spellEnd"/>
      <w:r w:rsidRPr="0019670A">
        <w:rPr>
          <w:rFonts w:ascii="Courier New" w:hAnsi="Courier New" w:cs="Courier New"/>
          <w:sz w:val="18"/>
          <w:szCs w:val="18"/>
          <w:lang w:val="en-US" w:eastAsia="ru-RU"/>
        </w:rPr>
        <w:t>), 0)</w:t>
      </w:r>
    </w:p>
    <w:p w14:paraId="00C049A3" w14:textId="77777777" w:rsidR="00B2758F" w:rsidRPr="0019670A" w:rsidRDefault="00B2758F" w:rsidP="00B2758F">
      <w:pPr>
        <w:spacing w:line="240" w:lineRule="auto"/>
        <w:rPr>
          <w:rFonts w:ascii="Courier New" w:hAnsi="Courier New" w:cs="Courier New"/>
          <w:sz w:val="18"/>
          <w:szCs w:val="18"/>
          <w:lang w:val="en-US" w:eastAsia="ru-RU"/>
        </w:rPr>
      </w:pPr>
      <w:r w:rsidRPr="0019670A">
        <w:rPr>
          <w:rFonts w:ascii="Courier New" w:hAnsi="Courier New" w:cs="Courier New"/>
          <w:sz w:val="18"/>
          <w:szCs w:val="18"/>
          <w:lang w:val="en-US" w:eastAsia="ru-RU"/>
        </w:rPr>
        <w:t xml:space="preserve">        </w:t>
      </w:r>
      <w:proofErr w:type="spellStart"/>
      <w:proofErr w:type="gramStart"/>
      <w:r w:rsidRPr="0019670A">
        <w:rPr>
          <w:rFonts w:ascii="Courier New" w:hAnsi="Courier New" w:cs="Courier New"/>
          <w:sz w:val="18"/>
          <w:szCs w:val="18"/>
          <w:lang w:val="en-US" w:eastAsia="ru-RU"/>
        </w:rPr>
        <w:t>os.chdir</w:t>
      </w:r>
      <w:proofErr w:type="spellEnd"/>
      <w:proofErr w:type="gramEnd"/>
      <w:r w:rsidRPr="0019670A">
        <w:rPr>
          <w:rFonts w:ascii="Courier New" w:hAnsi="Courier New" w:cs="Courier New"/>
          <w:sz w:val="18"/>
          <w:szCs w:val="18"/>
          <w:lang w:val="en-US" w:eastAsia="ru-RU"/>
        </w:rPr>
        <w:t>('Pics/Mod/')</w:t>
      </w:r>
    </w:p>
    <w:p w14:paraId="6BD59128" w14:textId="77777777" w:rsidR="00B2758F" w:rsidRPr="0019670A" w:rsidRDefault="00B2758F" w:rsidP="00B2758F">
      <w:pPr>
        <w:spacing w:line="240" w:lineRule="auto"/>
        <w:rPr>
          <w:rFonts w:ascii="Courier New" w:hAnsi="Courier New" w:cs="Courier New"/>
          <w:sz w:val="18"/>
          <w:szCs w:val="18"/>
          <w:lang w:val="en-US" w:eastAsia="ru-RU"/>
        </w:rPr>
      </w:pPr>
      <w:r w:rsidRPr="0019670A">
        <w:rPr>
          <w:rFonts w:ascii="Courier New" w:hAnsi="Courier New" w:cs="Courier New"/>
          <w:sz w:val="18"/>
          <w:szCs w:val="18"/>
          <w:lang w:val="en-US" w:eastAsia="ru-RU"/>
        </w:rPr>
        <w:t xml:space="preserve">        </w:t>
      </w:r>
      <w:proofErr w:type="spellStart"/>
      <w:r w:rsidRPr="0019670A">
        <w:rPr>
          <w:rFonts w:ascii="Courier New" w:hAnsi="Courier New" w:cs="Courier New"/>
          <w:sz w:val="18"/>
          <w:szCs w:val="18"/>
          <w:lang w:val="en-US" w:eastAsia="ru-RU"/>
        </w:rPr>
        <w:t>PyrImage</w:t>
      </w:r>
      <w:proofErr w:type="spellEnd"/>
      <w:r w:rsidRPr="0019670A">
        <w:rPr>
          <w:rFonts w:ascii="Courier New" w:hAnsi="Courier New" w:cs="Courier New"/>
          <w:sz w:val="18"/>
          <w:szCs w:val="18"/>
          <w:lang w:val="en-US" w:eastAsia="ru-RU"/>
        </w:rPr>
        <w:t xml:space="preserve"> = </w:t>
      </w:r>
      <w:proofErr w:type="spellStart"/>
      <w:r w:rsidRPr="0019670A">
        <w:rPr>
          <w:rFonts w:ascii="Courier New" w:hAnsi="Courier New" w:cs="Courier New"/>
          <w:sz w:val="18"/>
          <w:szCs w:val="18"/>
          <w:lang w:val="en-US" w:eastAsia="ru-RU"/>
        </w:rPr>
        <w:t>GetPyrImg</w:t>
      </w:r>
      <w:proofErr w:type="spellEnd"/>
      <w:r w:rsidRPr="0019670A">
        <w:rPr>
          <w:rFonts w:ascii="Courier New" w:hAnsi="Courier New" w:cs="Courier New"/>
          <w:sz w:val="18"/>
          <w:szCs w:val="18"/>
          <w:lang w:val="en-US" w:eastAsia="ru-RU"/>
        </w:rPr>
        <w:t>(image)</w:t>
      </w:r>
    </w:p>
    <w:p w14:paraId="7B2EAC68" w14:textId="77777777" w:rsidR="00B2758F" w:rsidRPr="0019670A" w:rsidRDefault="00B2758F" w:rsidP="00B2758F">
      <w:pPr>
        <w:spacing w:line="240" w:lineRule="auto"/>
        <w:rPr>
          <w:rFonts w:ascii="Courier New" w:hAnsi="Courier New" w:cs="Courier New"/>
          <w:sz w:val="18"/>
          <w:szCs w:val="18"/>
          <w:lang w:val="en-US" w:eastAsia="ru-RU"/>
        </w:rPr>
      </w:pPr>
      <w:r w:rsidRPr="0019670A">
        <w:rPr>
          <w:rFonts w:ascii="Courier New" w:hAnsi="Courier New" w:cs="Courier New"/>
          <w:sz w:val="18"/>
          <w:szCs w:val="18"/>
          <w:lang w:val="en-US" w:eastAsia="ru-RU"/>
        </w:rPr>
        <w:t xml:space="preserve">        </w:t>
      </w:r>
      <w:proofErr w:type="spellStart"/>
      <w:r w:rsidRPr="0019670A">
        <w:rPr>
          <w:rFonts w:ascii="Courier New" w:hAnsi="Courier New" w:cs="Courier New"/>
          <w:sz w:val="18"/>
          <w:szCs w:val="18"/>
          <w:lang w:val="en-US" w:eastAsia="ru-RU"/>
        </w:rPr>
        <w:t>KImage</w:t>
      </w:r>
      <w:proofErr w:type="spellEnd"/>
      <w:r w:rsidRPr="0019670A">
        <w:rPr>
          <w:rFonts w:ascii="Courier New" w:hAnsi="Courier New" w:cs="Courier New"/>
          <w:sz w:val="18"/>
          <w:szCs w:val="18"/>
          <w:lang w:val="en-US" w:eastAsia="ru-RU"/>
        </w:rPr>
        <w:t xml:space="preserve"> = </w:t>
      </w:r>
      <w:proofErr w:type="spellStart"/>
      <w:proofErr w:type="gramStart"/>
      <w:r w:rsidRPr="0019670A">
        <w:rPr>
          <w:rFonts w:ascii="Courier New" w:hAnsi="Courier New" w:cs="Courier New"/>
          <w:sz w:val="18"/>
          <w:szCs w:val="18"/>
          <w:lang w:val="en-US" w:eastAsia="ru-RU"/>
        </w:rPr>
        <w:t>GetKMeans</w:t>
      </w:r>
      <w:proofErr w:type="spellEnd"/>
      <w:r w:rsidRPr="0019670A">
        <w:rPr>
          <w:rFonts w:ascii="Courier New" w:hAnsi="Courier New" w:cs="Courier New"/>
          <w:sz w:val="18"/>
          <w:szCs w:val="18"/>
          <w:lang w:val="en-US" w:eastAsia="ru-RU"/>
        </w:rPr>
        <w:t>(</w:t>
      </w:r>
      <w:proofErr w:type="spellStart"/>
      <w:proofErr w:type="gramEnd"/>
      <w:r w:rsidRPr="0019670A">
        <w:rPr>
          <w:rFonts w:ascii="Courier New" w:hAnsi="Courier New" w:cs="Courier New"/>
          <w:sz w:val="18"/>
          <w:szCs w:val="18"/>
          <w:lang w:val="en-US" w:eastAsia="ru-RU"/>
        </w:rPr>
        <w:t>PyrImage</w:t>
      </w:r>
      <w:proofErr w:type="spellEnd"/>
      <w:r w:rsidRPr="0019670A">
        <w:rPr>
          <w:rFonts w:ascii="Courier New" w:hAnsi="Courier New" w:cs="Courier New"/>
          <w:sz w:val="18"/>
          <w:szCs w:val="18"/>
          <w:lang w:val="en-US" w:eastAsia="ru-RU"/>
        </w:rPr>
        <w:t>)</w:t>
      </w:r>
    </w:p>
    <w:p w14:paraId="48990758" w14:textId="77777777" w:rsidR="00B2758F" w:rsidRPr="0019670A" w:rsidRDefault="00B2758F" w:rsidP="00B2758F">
      <w:pPr>
        <w:spacing w:line="240" w:lineRule="auto"/>
        <w:rPr>
          <w:rFonts w:ascii="Courier New" w:hAnsi="Courier New" w:cs="Courier New"/>
          <w:sz w:val="18"/>
          <w:szCs w:val="18"/>
          <w:lang w:val="en-US" w:eastAsia="ru-RU"/>
        </w:rPr>
      </w:pPr>
      <w:r w:rsidRPr="0019670A">
        <w:rPr>
          <w:rFonts w:ascii="Courier New" w:hAnsi="Courier New" w:cs="Courier New"/>
          <w:sz w:val="18"/>
          <w:szCs w:val="18"/>
          <w:lang w:val="en-US" w:eastAsia="ru-RU"/>
        </w:rPr>
        <w:t xml:space="preserve">        image = cv2.resize(image, </w:t>
      </w:r>
      <w:proofErr w:type="spellStart"/>
      <w:r w:rsidRPr="0019670A">
        <w:rPr>
          <w:rFonts w:ascii="Courier New" w:hAnsi="Courier New" w:cs="Courier New"/>
          <w:sz w:val="18"/>
          <w:szCs w:val="18"/>
          <w:lang w:val="en-US" w:eastAsia="ru-RU"/>
        </w:rPr>
        <w:t>sizeShow</w:t>
      </w:r>
      <w:proofErr w:type="spellEnd"/>
      <w:r w:rsidRPr="0019670A">
        <w:rPr>
          <w:rFonts w:ascii="Courier New" w:hAnsi="Courier New" w:cs="Courier New"/>
          <w:sz w:val="18"/>
          <w:szCs w:val="18"/>
          <w:lang w:val="en-US" w:eastAsia="ru-RU"/>
        </w:rPr>
        <w:t>)</w:t>
      </w:r>
    </w:p>
    <w:p w14:paraId="31BB94A9" w14:textId="77777777" w:rsidR="00B2758F" w:rsidRPr="0019670A" w:rsidRDefault="00B2758F" w:rsidP="00B2758F">
      <w:pPr>
        <w:spacing w:line="240" w:lineRule="auto"/>
        <w:rPr>
          <w:rFonts w:ascii="Courier New" w:hAnsi="Courier New" w:cs="Courier New"/>
          <w:sz w:val="18"/>
          <w:szCs w:val="18"/>
          <w:lang w:val="en-US" w:eastAsia="ru-RU"/>
        </w:rPr>
      </w:pPr>
      <w:r w:rsidRPr="0019670A">
        <w:rPr>
          <w:rFonts w:ascii="Courier New" w:hAnsi="Courier New" w:cs="Courier New"/>
          <w:sz w:val="18"/>
          <w:szCs w:val="18"/>
          <w:lang w:val="en-US" w:eastAsia="ru-RU"/>
        </w:rPr>
        <w:t xml:space="preserve">        </w:t>
      </w:r>
      <w:proofErr w:type="spellStart"/>
      <w:r w:rsidRPr="0019670A">
        <w:rPr>
          <w:rFonts w:ascii="Courier New" w:hAnsi="Courier New" w:cs="Courier New"/>
          <w:sz w:val="18"/>
          <w:szCs w:val="18"/>
          <w:lang w:val="en-US" w:eastAsia="ru-RU"/>
        </w:rPr>
        <w:t>k_image</w:t>
      </w:r>
      <w:proofErr w:type="spellEnd"/>
      <w:r w:rsidRPr="0019670A">
        <w:rPr>
          <w:rFonts w:ascii="Courier New" w:hAnsi="Courier New" w:cs="Courier New"/>
          <w:sz w:val="18"/>
          <w:szCs w:val="18"/>
          <w:lang w:val="en-US" w:eastAsia="ru-RU"/>
        </w:rPr>
        <w:t xml:space="preserve"> = cv2.resize(</w:t>
      </w:r>
      <w:proofErr w:type="spellStart"/>
      <w:r w:rsidRPr="0019670A">
        <w:rPr>
          <w:rFonts w:ascii="Courier New" w:hAnsi="Courier New" w:cs="Courier New"/>
          <w:sz w:val="18"/>
          <w:szCs w:val="18"/>
          <w:lang w:val="en-US" w:eastAsia="ru-RU"/>
        </w:rPr>
        <w:t>KImage</w:t>
      </w:r>
      <w:proofErr w:type="spellEnd"/>
      <w:r w:rsidRPr="0019670A">
        <w:rPr>
          <w:rFonts w:ascii="Courier New" w:hAnsi="Courier New" w:cs="Courier New"/>
          <w:sz w:val="18"/>
          <w:szCs w:val="18"/>
          <w:lang w:val="en-US" w:eastAsia="ru-RU"/>
        </w:rPr>
        <w:t xml:space="preserve">, </w:t>
      </w:r>
      <w:proofErr w:type="spellStart"/>
      <w:r w:rsidRPr="0019670A">
        <w:rPr>
          <w:rFonts w:ascii="Courier New" w:hAnsi="Courier New" w:cs="Courier New"/>
          <w:sz w:val="18"/>
          <w:szCs w:val="18"/>
          <w:lang w:val="en-US" w:eastAsia="ru-RU"/>
        </w:rPr>
        <w:t>sizeShow</w:t>
      </w:r>
      <w:proofErr w:type="spellEnd"/>
      <w:r w:rsidRPr="0019670A">
        <w:rPr>
          <w:rFonts w:ascii="Courier New" w:hAnsi="Courier New" w:cs="Courier New"/>
          <w:sz w:val="18"/>
          <w:szCs w:val="18"/>
          <w:lang w:val="en-US" w:eastAsia="ru-RU"/>
        </w:rPr>
        <w:t>)</w:t>
      </w:r>
    </w:p>
    <w:p w14:paraId="0442DB22" w14:textId="77777777" w:rsidR="00B2758F" w:rsidRPr="0019670A" w:rsidRDefault="00B2758F" w:rsidP="00B2758F">
      <w:pPr>
        <w:spacing w:line="240" w:lineRule="auto"/>
        <w:rPr>
          <w:rFonts w:ascii="Courier New" w:hAnsi="Courier New" w:cs="Courier New"/>
          <w:sz w:val="18"/>
          <w:szCs w:val="18"/>
          <w:lang w:val="en-US" w:eastAsia="ru-RU"/>
        </w:rPr>
      </w:pPr>
      <w:r w:rsidRPr="0019670A">
        <w:rPr>
          <w:rFonts w:ascii="Courier New" w:hAnsi="Courier New" w:cs="Courier New"/>
          <w:sz w:val="18"/>
          <w:szCs w:val="18"/>
          <w:lang w:val="en-US" w:eastAsia="ru-RU"/>
        </w:rPr>
        <w:t xml:space="preserve">        </w:t>
      </w:r>
      <w:proofErr w:type="spellStart"/>
      <w:r w:rsidRPr="0019670A">
        <w:rPr>
          <w:rFonts w:ascii="Courier New" w:hAnsi="Courier New" w:cs="Courier New"/>
          <w:sz w:val="18"/>
          <w:szCs w:val="18"/>
          <w:lang w:val="en-US" w:eastAsia="ru-RU"/>
        </w:rPr>
        <w:t>saveImage</w:t>
      </w:r>
      <w:proofErr w:type="spellEnd"/>
      <w:r w:rsidRPr="0019670A">
        <w:rPr>
          <w:rFonts w:ascii="Courier New" w:hAnsi="Courier New" w:cs="Courier New"/>
          <w:sz w:val="18"/>
          <w:szCs w:val="18"/>
          <w:lang w:val="en-US" w:eastAsia="ru-RU"/>
        </w:rPr>
        <w:t xml:space="preserve"> = </w:t>
      </w:r>
      <w:proofErr w:type="spellStart"/>
      <w:proofErr w:type="gramStart"/>
      <w:r w:rsidRPr="0019670A">
        <w:rPr>
          <w:rFonts w:ascii="Courier New" w:hAnsi="Courier New" w:cs="Courier New"/>
          <w:sz w:val="18"/>
          <w:szCs w:val="18"/>
          <w:lang w:val="en-US" w:eastAsia="ru-RU"/>
        </w:rPr>
        <w:t>np.concatenate</w:t>
      </w:r>
      <w:proofErr w:type="spellEnd"/>
      <w:proofErr w:type="gramEnd"/>
      <w:r w:rsidRPr="0019670A">
        <w:rPr>
          <w:rFonts w:ascii="Courier New" w:hAnsi="Courier New" w:cs="Courier New"/>
          <w:sz w:val="18"/>
          <w:szCs w:val="18"/>
          <w:lang w:val="en-US" w:eastAsia="ru-RU"/>
        </w:rPr>
        <w:t xml:space="preserve">([image, </w:t>
      </w:r>
      <w:proofErr w:type="spellStart"/>
      <w:r w:rsidRPr="0019670A">
        <w:rPr>
          <w:rFonts w:ascii="Courier New" w:hAnsi="Courier New" w:cs="Courier New"/>
          <w:sz w:val="18"/>
          <w:szCs w:val="18"/>
          <w:lang w:val="en-US" w:eastAsia="ru-RU"/>
        </w:rPr>
        <w:t>k_image</w:t>
      </w:r>
      <w:proofErr w:type="spellEnd"/>
      <w:r w:rsidRPr="0019670A">
        <w:rPr>
          <w:rFonts w:ascii="Courier New" w:hAnsi="Courier New" w:cs="Courier New"/>
          <w:sz w:val="18"/>
          <w:szCs w:val="18"/>
          <w:lang w:val="en-US" w:eastAsia="ru-RU"/>
        </w:rPr>
        <w:t>], axis=1)</w:t>
      </w:r>
    </w:p>
    <w:p w14:paraId="13DD629F" w14:textId="77777777" w:rsidR="00B2758F" w:rsidRPr="0019670A" w:rsidRDefault="00B2758F" w:rsidP="00B2758F">
      <w:pPr>
        <w:spacing w:line="240" w:lineRule="auto"/>
        <w:rPr>
          <w:rFonts w:ascii="Courier New" w:hAnsi="Courier New" w:cs="Courier New"/>
          <w:sz w:val="18"/>
          <w:szCs w:val="18"/>
          <w:lang w:val="en-US" w:eastAsia="ru-RU"/>
        </w:rPr>
      </w:pPr>
      <w:r w:rsidRPr="0019670A">
        <w:rPr>
          <w:rFonts w:ascii="Courier New" w:hAnsi="Courier New" w:cs="Courier New"/>
          <w:sz w:val="18"/>
          <w:szCs w:val="18"/>
          <w:lang w:val="en-US" w:eastAsia="ru-RU"/>
        </w:rPr>
        <w:t xml:space="preserve">        cv2.imwrite(str(</w:t>
      </w:r>
      <w:proofErr w:type="spellStart"/>
      <w:r w:rsidRPr="0019670A">
        <w:rPr>
          <w:rFonts w:ascii="Courier New" w:hAnsi="Courier New" w:cs="Courier New"/>
          <w:sz w:val="18"/>
          <w:szCs w:val="18"/>
          <w:lang w:val="en-US" w:eastAsia="ru-RU"/>
        </w:rPr>
        <w:t>imageName</w:t>
      </w:r>
      <w:proofErr w:type="spellEnd"/>
      <w:proofErr w:type="gramStart"/>
      <w:r w:rsidRPr="0019670A">
        <w:rPr>
          <w:rFonts w:ascii="Courier New" w:hAnsi="Courier New" w:cs="Courier New"/>
          <w:sz w:val="18"/>
          <w:szCs w:val="18"/>
          <w:lang w:val="en-US" w:eastAsia="ru-RU"/>
        </w:rPr>
        <w:t>).split</w:t>
      </w:r>
      <w:proofErr w:type="gramEnd"/>
      <w:r w:rsidRPr="0019670A">
        <w:rPr>
          <w:rFonts w:ascii="Courier New" w:hAnsi="Courier New" w:cs="Courier New"/>
          <w:sz w:val="18"/>
          <w:szCs w:val="18"/>
          <w:lang w:val="en-US" w:eastAsia="ru-RU"/>
        </w:rPr>
        <w:t xml:space="preserve">('\\')[-1], </w:t>
      </w:r>
      <w:proofErr w:type="spellStart"/>
      <w:r w:rsidRPr="0019670A">
        <w:rPr>
          <w:rFonts w:ascii="Courier New" w:hAnsi="Courier New" w:cs="Courier New"/>
          <w:sz w:val="18"/>
          <w:szCs w:val="18"/>
          <w:lang w:val="en-US" w:eastAsia="ru-RU"/>
        </w:rPr>
        <w:t>saveImage</w:t>
      </w:r>
      <w:proofErr w:type="spellEnd"/>
      <w:r w:rsidRPr="0019670A">
        <w:rPr>
          <w:rFonts w:ascii="Courier New" w:hAnsi="Courier New" w:cs="Courier New"/>
          <w:sz w:val="18"/>
          <w:szCs w:val="18"/>
          <w:lang w:val="en-US" w:eastAsia="ru-RU"/>
        </w:rPr>
        <w:t>)</w:t>
      </w:r>
    </w:p>
    <w:p w14:paraId="15563E6C" w14:textId="0F7665F6" w:rsidR="00754466" w:rsidRPr="00DC65C0" w:rsidRDefault="00B2758F" w:rsidP="00B2758F">
      <w:pPr>
        <w:spacing w:line="240" w:lineRule="auto"/>
        <w:rPr>
          <w:rFonts w:ascii="Courier New" w:hAnsi="Courier New" w:cs="Courier New"/>
          <w:sz w:val="18"/>
          <w:szCs w:val="18"/>
          <w:lang w:eastAsia="ru-RU"/>
        </w:rPr>
      </w:pPr>
      <w:r w:rsidRPr="0019670A">
        <w:rPr>
          <w:rFonts w:ascii="Courier New" w:hAnsi="Courier New" w:cs="Courier New"/>
          <w:sz w:val="18"/>
          <w:szCs w:val="18"/>
          <w:lang w:val="en-US" w:eastAsia="ru-RU"/>
        </w:rPr>
        <w:t xml:space="preserve">        </w:t>
      </w:r>
      <w:proofErr w:type="spellStart"/>
      <w:proofErr w:type="gramStart"/>
      <w:r w:rsidRPr="0019670A">
        <w:rPr>
          <w:rFonts w:ascii="Courier New" w:hAnsi="Courier New" w:cs="Courier New"/>
          <w:sz w:val="18"/>
          <w:szCs w:val="18"/>
          <w:lang w:val="en-US" w:eastAsia="ru-RU"/>
        </w:rPr>
        <w:t>os</w:t>
      </w:r>
      <w:proofErr w:type="spellEnd"/>
      <w:r w:rsidRPr="00DC65C0">
        <w:rPr>
          <w:rFonts w:ascii="Courier New" w:hAnsi="Courier New" w:cs="Courier New"/>
          <w:sz w:val="18"/>
          <w:szCs w:val="18"/>
          <w:lang w:eastAsia="ru-RU"/>
        </w:rPr>
        <w:t>.</w:t>
      </w:r>
      <w:proofErr w:type="spellStart"/>
      <w:r w:rsidRPr="0019670A">
        <w:rPr>
          <w:rFonts w:ascii="Courier New" w:hAnsi="Courier New" w:cs="Courier New"/>
          <w:sz w:val="18"/>
          <w:szCs w:val="18"/>
          <w:lang w:val="en-US" w:eastAsia="ru-RU"/>
        </w:rPr>
        <w:t>chdir</w:t>
      </w:r>
      <w:proofErr w:type="spellEnd"/>
      <w:proofErr w:type="gramEnd"/>
      <w:r w:rsidRPr="00DC65C0">
        <w:rPr>
          <w:rFonts w:ascii="Courier New" w:hAnsi="Courier New" w:cs="Courier New"/>
          <w:sz w:val="18"/>
          <w:szCs w:val="18"/>
          <w:lang w:eastAsia="ru-RU"/>
        </w:rPr>
        <w:t>('../../')</w:t>
      </w:r>
    </w:p>
    <w:p w14:paraId="4C3236D4" w14:textId="77777777" w:rsidR="00B2758F" w:rsidRPr="0019670A" w:rsidRDefault="00B2758F" w:rsidP="00B2758F">
      <w:pPr>
        <w:spacing w:line="240" w:lineRule="auto"/>
        <w:rPr>
          <w:rFonts w:ascii="Courier New" w:hAnsi="Courier New" w:cs="Courier New"/>
          <w:sz w:val="18"/>
          <w:szCs w:val="18"/>
          <w:lang w:eastAsia="ru-RU"/>
        </w:rPr>
      </w:pPr>
    </w:p>
    <w:p w14:paraId="15C42B9D" w14:textId="27804B2B" w:rsidR="00754466" w:rsidRPr="0019670A" w:rsidRDefault="00754466" w:rsidP="00F13771">
      <w:pPr>
        <w:rPr>
          <w:rFonts w:cs="Times New Roman"/>
          <w:szCs w:val="28"/>
          <w:lang w:eastAsia="ru-RU"/>
        </w:rPr>
      </w:pPr>
      <w:r>
        <w:rPr>
          <w:rFonts w:cs="Times New Roman"/>
          <w:szCs w:val="28"/>
          <w:lang w:eastAsia="ru-RU"/>
        </w:rPr>
        <w:t xml:space="preserve">Более наглядно алгоритм работы программы представлен на блок-схеме на рисунке </w:t>
      </w:r>
      <w:r w:rsidR="0019670A" w:rsidRPr="0019670A">
        <w:rPr>
          <w:rFonts w:cs="Times New Roman"/>
          <w:szCs w:val="28"/>
          <w:lang w:eastAsia="ru-RU"/>
        </w:rPr>
        <w:t>2</w:t>
      </w:r>
      <w:r>
        <w:rPr>
          <w:rFonts w:cs="Times New Roman"/>
          <w:szCs w:val="28"/>
          <w:lang w:eastAsia="ru-RU"/>
        </w:rPr>
        <w:t>.</w:t>
      </w:r>
      <w:r w:rsidR="0019670A">
        <w:rPr>
          <w:rFonts w:cs="Times New Roman"/>
          <w:szCs w:val="28"/>
          <w:lang w:eastAsia="ru-RU"/>
        </w:rPr>
        <w:t xml:space="preserve"> </w:t>
      </w:r>
    </w:p>
    <w:p w14:paraId="60B4D2DD" w14:textId="29E7CD8E" w:rsidR="0019670A" w:rsidRDefault="0019670A" w:rsidP="00696B3D">
      <w:pPr>
        <w:jc w:val="center"/>
        <w:rPr>
          <w:noProof/>
        </w:rPr>
      </w:pPr>
      <w:r w:rsidRPr="0019670A">
        <w:rPr>
          <w:noProof/>
        </w:rPr>
        <w:lastRenderedPageBreak/>
        <w:t xml:space="preserve"> </w:t>
      </w:r>
      <w:r>
        <w:rPr>
          <w:noProof/>
        </w:rPr>
        <w:drawing>
          <wp:inline distT="0" distB="0" distL="0" distR="0" wp14:anchorId="3CC58CB7" wp14:editId="66E80198">
            <wp:extent cx="1524000" cy="2504326"/>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4990" cy="2522385"/>
                    </a:xfrm>
                    <a:prstGeom prst="rect">
                      <a:avLst/>
                    </a:prstGeom>
                    <a:noFill/>
                    <a:ln>
                      <a:noFill/>
                    </a:ln>
                  </pic:spPr>
                </pic:pic>
              </a:graphicData>
            </a:graphic>
          </wp:inline>
        </w:drawing>
      </w:r>
    </w:p>
    <w:p w14:paraId="140A52E9" w14:textId="77777777" w:rsidR="0019670A" w:rsidRDefault="0019670A" w:rsidP="0019670A">
      <w:pPr>
        <w:jc w:val="center"/>
        <w:rPr>
          <w:rFonts w:cs="Times New Roman"/>
          <w:szCs w:val="28"/>
          <w:lang w:eastAsia="ru-RU"/>
        </w:rPr>
      </w:pPr>
      <w:r>
        <w:rPr>
          <w:rFonts w:cs="Times New Roman"/>
          <w:szCs w:val="28"/>
          <w:lang w:eastAsia="ru-RU"/>
        </w:rPr>
        <w:t>Рисунок 2 – общая блок-схема работы программы</w:t>
      </w:r>
    </w:p>
    <w:p w14:paraId="757DDD4A" w14:textId="1AA7940F" w:rsidR="0019670A" w:rsidRDefault="0019670A" w:rsidP="00696B3D">
      <w:pPr>
        <w:jc w:val="center"/>
        <w:rPr>
          <w:noProof/>
        </w:rPr>
      </w:pPr>
    </w:p>
    <w:p w14:paraId="59D0FACD" w14:textId="51F8E991" w:rsidR="0019670A" w:rsidRPr="0019670A" w:rsidRDefault="0019670A" w:rsidP="0019670A">
      <w:pPr>
        <w:rPr>
          <w:rFonts w:cs="Times New Roman"/>
          <w:szCs w:val="28"/>
          <w:lang w:eastAsia="ru-RU"/>
        </w:rPr>
      </w:pPr>
      <w:r>
        <w:rPr>
          <w:rFonts w:cs="Times New Roman"/>
          <w:szCs w:val="28"/>
          <w:lang w:eastAsia="ru-RU"/>
        </w:rPr>
        <w:t xml:space="preserve">Исходя из данной блок-схемы, видно, что алгоритм содержит в себе две процедуры: алгоритм пирамидальной сегментации и метод </w:t>
      </w:r>
      <w:r w:rsidRPr="00876723">
        <w:rPr>
          <w:rFonts w:cs="Times New Roman"/>
          <w:i/>
          <w:szCs w:val="28"/>
          <w:lang w:val="en-US" w:eastAsia="ru-RU"/>
        </w:rPr>
        <w:t>k</w:t>
      </w:r>
      <w:r w:rsidRPr="0019670A">
        <w:rPr>
          <w:rFonts w:cs="Times New Roman"/>
          <w:szCs w:val="28"/>
          <w:lang w:eastAsia="ru-RU"/>
        </w:rPr>
        <w:t>-</w:t>
      </w:r>
      <w:r>
        <w:rPr>
          <w:rFonts w:cs="Times New Roman"/>
          <w:szCs w:val="28"/>
          <w:lang w:eastAsia="ru-RU"/>
        </w:rPr>
        <w:t xml:space="preserve">средних. Блок-схемы этих процедур представлены на рисунках 3 и 4. </w:t>
      </w:r>
    </w:p>
    <w:p w14:paraId="49E304B8" w14:textId="6D920EB0" w:rsidR="0019670A" w:rsidRDefault="0019670A" w:rsidP="00696B3D">
      <w:pPr>
        <w:jc w:val="center"/>
        <w:rPr>
          <w:rFonts w:cs="Times New Roman"/>
          <w:szCs w:val="28"/>
          <w:lang w:eastAsia="ru-RU"/>
        </w:rPr>
      </w:pPr>
      <w:r>
        <w:rPr>
          <w:noProof/>
        </w:rPr>
        <w:drawing>
          <wp:inline distT="0" distB="0" distL="0" distR="0" wp14:anchorId="2718B02C" wp14:editId="2C89023C">
            <wp:extent cx="1991805" cy="4427220"/>
            <wp:effectExtent l="0" t="0" r="889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6736" cy="4438180"/>
                    </a:xfrm>
                    <a:prstGeom prst="rect">
                      <a:avLst/>
                    </a:prstGeom>
                    <a:noFill/>
                    <a:ln>
                      <a:noFill/>
                    </a:ln>
                  </pic:spPr>
                </pic:pic>
              </a:graphicData>
            </a:graphic>
          </wp:inline>
        </w:drawing>
      </w:r>
    </w:p>
    <w:p w14:paraId="174A7A6A" w14:textId="1DD213F6" w:rsidR="0019670A" w:rsidRDefault="0019670A" w:rsidP="00696B3D">
      <w:pPr>
        <w:jc w:val="center"/>
        <w:rPr>
          <w:rFonts w:cs="Times New Roman"/>
          <w:szCs w:val="28"/>
          <w:lang w:eastAsia="ru-RU"/>
        </w:rPr>
      </w:pPr>
      <w:r>
        <w:rPr>
          <w:rFonts w:cs="Times New Roman"/>
          <w:szCs w:val="28"/>
          <w:lang w:eastAsia="ru-RU"/>
        </w:rPr>
        <w:t>Рисунок 3 – блок-схема процедуры метода пирамидальной сегментации</w:t>
      </w:r>
    </w:p>
    <w:p w14:paraId="11487F11" w14:textId="638E7CE6" w:rsidR="0019670A" w:rsidRDefault="0019670A" w:rsidP="00AB371A">
      <w:pPr>
        <w:rPr>
          <w:rFonts w:cs="Times New Roman"/>
          <w:szCs w:val="28"/>
          <w:lang w:eastAsia="ru-RU"/>
        </w:rPr>
      </w:pPr>
      <w:r>
        <w:rPr>
          <w:rFonts w:cs="Times New Roman"/>
          <w:szCs w:val="28"/>
          <w:lang w:eastAsia="ru-RU"/>
        </w:rPr>
        <w:lastRenderedPageBreak/>
        <w:t xml:space="preserve">В алгоритме пирамидальной сегментации происходит спуск на 7 уровней с последующим получением </w:t>
      </w:r>
      <w:r w:rsidR="00AB371A">
        <w:rPr>
          <w:rFonts w:cs="Times New Roman"/>
          <w:szCs w:val="28"/>
          <w:lang w:eastAsia="ru-RU"/>
        </w:rPr>
        <w:t>пирамид Лапласа и удалением «излишней» информации. Происходит сжатие изображения. После выполняется подъём обратно на 7 уровней для получения исходного изображения с убранными мелкими деталями.</w:t>
      </w:r>
    </w:p>
    <w:p w14:paraId="0ACC326F" w14:textId="3BDFBC53" w:rsidR="0019670A" w:rsidRDefault="0019670A" w:rsidP="00696B3D">
      <w:pPr>
        <w:jc w:val="center"/>
        <w:rPr>
          <w:rFonts w:cs="Times New Roman"/>
          <w:szCs w:val="28"/>
          <w:lang w:eastAsia="ru-RU"/>
        </w:rPr>
      </w:pPr>
      <w:r>
        <w:rPr>
          <w:noProof/>
        </w:rPr>
        <w:drawing>
          <wp:inline distT="0" distB="0" distL="0" distR="0" wp14:anchorId="3D2A3D7F" wp14:editId="43F4B08B">
            <wp:extent cx="2415540" cy="3328077"/>
            <wp:effectExtent l="0" t="0" r="3810" b="571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2343" cy="3337450"/>
                    </a:xfrm>
                    <a:prstGeom prst="rect">
                      <a:avLst/>
                    </a:prstGeom>
                    <a:noFill/>
                    <a:ln>
                      <a:noFill/>
                    </a:ln>
                  </pic:spPr>
                </pic:pic>
              </a:graphicData>
            </a:graphic>
          </wp:inline>
        </w:drawing>
      </w:r>
    </w:p>
    <w:p w14:paraId="43B9AC4D" w14:textId="602B8399" w:rsidR="00696B3D" w:rsidRDefault="0019670A" w:rsidP="00696B3D">
      <w:pPr>
        <w:jc w:val="center"/>
        <w:rPr>
          <w:rFonts w:cs="Times New Roman"/>
          <w:szCs w:val="28"/>
          <w:lang w:eastAsia="ru-RU"/>
        </w:rPr>
      </w:pPr>
      <w:r>
        <w:rPr>
          <w:rFonts w:cs="Times New Roman"/>
          <w:szCs w:val="28"/>
          <w:lang w:eastAsia="ru-RU"/>
        </w:rPr>
        <w:t xml:space="preserve">Рисунок 4 - блок-схема процедуры метода </w:t>
      </w:r>
      <w:r>
        <w:rPr>
          <w:rFonts w:cs="Times New Roman"/>
          <w:szCs w:val="28"/>
          <w:lang w:val="en-US" w:eastAsia="ru-RU"/>
        </w:rPr>
        <w:t>k</w:t>
      </w:r>
      <w:r w:rsidRPr="0019670A">
        <w:rPr>
          <w:rFonts w:cs="Times New Roman"/>
          <w:szCs w:val="28"/>
          <w:lang w:eastAsia="ru-RU"/>
        </w:rPr>
        <w:t>-</w:t>
      </w:r>
      <w:r>
        <w:rPr>
          <w:rFonts w:cs="Times New Roman"/>
          <w:szCs w:val="28"/>
          <w:lang w:eastAsia="ru-RU"/>
        </w:rPr>
        <w:t>средних</w:t>
      </w:r>
    </w:p>
    <w:p w14:paraId="00645E0D" w14:textId="77777777" w:rsidR="00AB371A" w:rsidRPr="0019670A" w:rsidRDefault="00AB371A" w:rsidP="00696B3D">
      <w:pPr>
        <w:jc w:val="center"/>
        <w:rPr>
          <w:rFonts w:cs="Times New Roman"/>
          <w:szCs w:val="28"/>
          <w:lang w:eastAsia="ru-RU"/>
        </w:rPr>
      </w:pPr>
    </w:p>
    <w:p w14:paraId="18C8D9CE" w14:textId="6974AED6" w:rsidR="003E0E28" w:rsidRPr="00AB371A" w:rsidRDefault="00AB371A" w:rsidP="00AB371A">
      <w:pPr>
        <w:rPr>
          <w:rFonts w:cs="Times New Roman"/>
          <w:szCs w:val="28"/>
          <w:lang w:eastAsia="ru-RU"/>
        </w:rPr>
      </w:pPr>
      <w:r>
        <w:rPr>
          <w:rFonts w:cs="Times New Roman"/>
          <w:szCs w:val="28"/>
          <w:lang w:eastAsia="ru-RU"/>
        </w:rPr>
        <w:t xml:space="preserve">В данной работе используется функция </w:t>
      </w:r>
      <w:proofErr w:type="spellStart"/>
      <w:r>
        <w:rPr>
          <w:rFonts w:cs="Times New Roman"/>
          <w:szCs w:val="28"/>
          <w:lang w:val="en-US" w:eastAsia="ru-RU"/>
        </w:rPr>
        <w:t>KMeans</w:t>
      </w:r>
      <w:proofErr w:type="spellEnd"/>
      <w:r w:rsidRPr="00AB371A">
        <w:rPr>
          <w:rFonts w:cs="Times New Roman"/>
          <w:szCs w:val="28"/>
          <w:lang w:eastAsia="ru-RU"/>
        </w:rPr>
        <w:t xml:space="preserve"> </w:t>
      </w:r>
      <w:r>
        <w:rPr>
          <w:rFonts w:cs="Times New Roman"/>
          <w:szCs w:val="28"/>
          <w:lang w:eastAsia="ru-RU"/>
        </w:rPr>
        <w:t xml:space="preserve">из библиотеки </w:t>
      </w:r>
      <w:r>
        <w:rPr>
          <w:rFonts w:cs="Times New Roman"/>
          <w:szCs w:val="28"/>
          <w:lang w:val="en-US" w:eastAsia="ru-RU"/>
        </w:rPr>
        <w:t>SciPy</w:t>
      </w:r>
      <w:r>
        <w:rPr>
          <w:rFonts w:cs="Times New Roman"/>
          <w:szCs w:val="28"/>
          <w:lang w:eastAsia="ru-RU"/>
        </w:rPr>
        <w:t>. В ней происходит выделение 4 кластеров получившегося изображения, где самым ярким кластером, самым ярким «пятном» будет искомая опухоль, которую</w:t>
      </w:r>
      <w:r w:rsidR="00DC65C0" w:rsidRPr="00DC65C0">
        <w:rPr>
          <w:rFonts w:cs="Times New Roman"/>
          <w:szCs w:val="28"/>
          <w:lang w:eastAsia="ru-RU"/>
        </w:rPr>
        <w:t xml:space="preserve"> </w:t>
      </w:r>
      <w:r w:rsidR="00DC65C0">
        <w:rPr>
          <w:rFonts w:cs="Times New Roman"/>
          <w:szCs w:val="28"/>
          <w:lang w:eastAsia="ru-RU"/>
        </w:rPr>
        <w:t>необходимо было найти</w:t>
      </w:r>
      <w:r>
        <w:rPr>
          <w:rFonts w:cs="Times New Roman"/>
          <w:szCs w:val="28"/>
          <w:lang w:eastAsia="ru-RU"/>
        </w:rPr>
        <w:t>.</w:t>
      </w:r>
    </w:p>
    <w:p w14:paraId="211C8DFA" w14:textId="77777777" w:rsidR="007C402C" w:rsidRPr="00AB371A" w:rsidRDefault="007C402C">
      <w:pPr>
        <w:spacing w:after="200" w:line="276" w:lineRule="auto"/>
        <w:ind w:firstLine="0"/>
        <w:jc w:val="left"/>
        <w:rPr>
          <w:rFonts w:cs="Times New Roman"/>
          <w:szCs w:val="28"/>
        </w:rPr>
      </w:pPr>
      <w:r w:rsidRPr="00AB371A">
        <w:rPr>
          <w:rFonts w:cs="Times New Roman"/>
          <w:szCs w:val="28"/>
        </w:rPr>
        <w:br w:type="page"/>
      </w:r>
    </w:p>
    <w:p w14:paraId="5F7F77FA" w14:textId="7A6B5696" w:rsidR="003F051A" w:rsidRDefault="005A5CD6" w:rsidP="00671FC2">
      <w:pPr>
        <w:pStyle w:val="2"/>
        <w:spacing w:after="0"/>
        <w:rPr>
          <w:szCs w:val="28"/>
        </w:rPr>
      </w:pPr>
      <w:bookmarkStart w:id="7" w:name="_Toc59095448"/>
      <w:bookmarkStart w:id="8" w:name="_Toc66792714"/>
      <w:r>
        <w:lastRenderedPageBreak/>
        <w:t>3</w:t>
      </w:r>
      <w:r w:rsidR="00E2512A" w:rsidRPr="005A5CD6">
        <w:t xml:space="preserve">. </w:t>
      </w:r>
      <w:r w:rsidR="0051158B">
        <w:rPr>
          <w:szCs w:val="28"/>
        </w:rPr>
        <w:t>Тестирование</w:t>
      </w:r>
      <w:bookmarkEnd w:id="7"/>
      <w:bookmarkEnd w:id="8"/>
    </w:p>
    <w:p w14:paraId="5EF0A2B5" w14:textId="0A305DAD" w:rsidR="000E3CF1" w:rsidRDefault="000E3CF1" w:rsidP="00F13771">
      <w:pPr>
        <w:spacing w:line="240" w:lineRule="auto"/>
        <w:rPr>
          <w:lang w:eastAsia="ru-RU"/>
        </w:rPr>
      </w:pPr>
    </w:p>
    <w:p w14:paraId="0816FB35" w14:textId="476A912F" w:rsidR="00F13771" w:rsidRDefault="00F13771" w:rsidP="00F13771">
      <w:pPr>
        <w:ind w:firstLine="708"/>
        <w:rPr>
          <w:rFonts w:cs="Times New Roman"/>
          <w:szCs w:val="28"/>
        </w:rPr>
      </w:pPr>
      <w:r>
        <w:rPr>
          <w:rFonts w:cs="Times New Roman"/>
          <w:szCs w:val="28"/>
        </w:rPr>
        <w:t>Таблица</w:t>
      </w:r>
      <w:r w:rsidRPr="00F13771">
        <w:rPr>
          <w:rFonts w:cs="Times New Roman"/>
          <w:szCs w:val="28"/>
        </w:rPr>
        <w:t xml:space="preserve"> – Результаты обработки изображений</w:t>
      </w:r>
    </w:p>
    <w:tbl>
      <w:tblPr>
        <w:tblStyle w:val="ad"/>
        <w:tblW w:w="0" w:type="auto"/>
        <w:tblLook w:val="04A0" w:firstRow="1" w:lastRow="0" w:firstColumn="1" w:lastColumn="0" w:noHBand="0" w:noVBand="1"/>
      </w:tblPr>
      <w:tblGrid>
        <w:gridCol w:w="4572"/>
        <w:gridCol w:w="4773"/>
      </w:tblGrid>
      <w:tr w:rsidR="00D33ABD" w14:paraId="7D536038" w14:textId="77777777" w:rsidTr="00AB371A">
        <w:tc>
          <w:tcPr>
            <w:tcW w:w="4785" w:type="dxa"/>
          </w:tcPr>
          <w:p w14:paraId="530B43A2" w14:textId="72074326" w:rsidR="00AB371A" w:rsidRDefault="00AB371A" w:rsidP="00F13771">
            <w:pPr>
              <w:ind w:firstLine="0"/>
              <w:rPr>
                <w:lang w:eastAsia="ru-RU"/>
              </w:rPr>
            </w:pPr>
            <w:r>
              <w:rPr>
                <w:lang w:eastAsia="ru-RU"/>
              </w:rPr>
              <w:t>Название изображения</w:t>
            </w:r>
          </w:p>
        </w:tc>
        <w:tc>
          <w:tcPr>
            <w:tcW w:w="4786" w:type="dxa"/>
          </w:tcPr>
          <w:p w14:paraId="722E828D" w14:textId="4CD64552" w:rsidR="00AB371A" w:rsidRDefault="00AB371A" w:rsidP="00F13771">
            <w:pPr>
              <w:ind w:firstLine="0"/>
              <w:rPr>
                <w:lang w:eastAsia="ru-RU"/>
              </w:rPr>
            </w:pPr>
            <w:r>
              <w:rPr>
                <w:lang w:eastAsia="ru-RU"/>
              </w:rPr>
              <w:t>До и после</w:t>
            </w:r>
            <w:r w:rsidR="00D33ABD">
              <w:rPr>
                <w:lang w:eastAsia="ru-RU"/>
              </w:rPr>
              <w:t xml:space="preserve"> обработки</w:t>
            </w:r>
          </w:p>
        </w:tc>
      </w:tr>
      <w:tr w:rsidR="00D33ABD" w14:paraId="206F8379" w14:textId="77777777" w:rsidTr="00AB371A">
        <w:tc>
          <w:tcPr>
            <w:tcW w:w="4785" w:type="dxa"/>
          </w:tcPr>
          <w:p w14:paraId="029F2E12" w14:textId="0424B144" w:rsidR="00AB371A" w:rsidRPr="00D33ABD" w:rsidRDefault="00D33ABD" w:rsidP="00F13771">
            <w:pPr>
              <w:ind w:firstLine="0"/>
              <w:rPr>
                <w:lang w:val="en-US" w:eastAsia="ru-RU"/>
              </w:rPr>
            </w:pPr>
            <w:r>
              <w:rPr>
                <w:lang w:val="en-US" w:eastAsia="ru-RU"/>
              </w:rPr>
              <w:t>Mdb028</w:t>
            </w:r>
          </w:p>
        </w:tc>
        <w:tc>
          <w:tcPr>
            <w:tcW w:w="4786" w:type="dxa"/>
          </w:tcPr>
          <w:p w14:paraId="2FB72768" w14:textId="254EC2C7" w:rsidR="00354A54" w:rsidRDefault="00D33ABD" w:rsidP="00F13771">
            <w:pPr>
              <w:ind w:firstLine="0"/>
              <w:rPr>
                <w:lang w:eastAsia="ru-RU"/>
              </w:rPr>
            </w:pPr>
            <w:r>
              <w:rPr>
                <w:noProof/>
                <w:lang w:eastAsia="ru-RU"/>
              </w:rPr>
              <w:drawing>
                <wp:inline distT="0" distB="0" distL="0" distR="0" wp14:anchorId="51831579" wp14:editId="4D004371">
                  <wp:extent cx="2785534" cy="1392767"/>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5427" cy="1407713"/>
                          </a:xfrm>
                          <a:prstGeom prst="rect">
                            <a:avLst/>
                          </a:prstGeom>
                          <a:noFill/>
                          <a:ln>
                            <a:noFill/>
                          </a:ln>
                        </pic:spPr>
                      </pic:pic>
                    </a:graphicData>
                  </a:graphic>
                </wp:inline>
              </w:drawing>
            </w:r>
            <w:bookmarkStart w:id="9" w:name="_GoBack"/>
            <w:bookmarkEnd w:id="9"/>
          </w:p>
        </w:tc>
      </w:tr>
      <w:tr w:rsidR="00D33ABD" w14:paraId="5188A68F" w14:textId="77777777" w:rsidTr="00AB371A">
        <w:tc>
          <w:tcPr>
            <w:tcW w:w="4785" w:type="dxa"/>
          </w:tcPr>
          <w:p w14:paraId="71137665" w14:textId="1E98B959" w:rsidR="00AB371A" w:rsidRDefault="00D33ABD" w:rsidP="00F13771">
            <w:pPr>
              <w:ind w:firstLine="0"/>
              <w:rPr>
                <w:lang w:eastAsia="ru-RU"/>
              </w:rPr>
            </w:pPr>
            <w:r>
              <w:rPr>
                <w:lang w:val="en-US" w:eastAsia="ru-RU"/>
              </w:rPr>
              <w:t>Mdb028_1</w:t>
            </w:r>
          </w:p>
        </w:tc>
        <w:tc>
          <w:tcPr>
            <w:tcW w:w="4786" w:type="dxa"/>
          </w:tcPr>
          <w:p w14:paraId="12B1FECC" w14:textId="49A982AE" w:rsidR="00AB371A" w:rsidRDefault="00D33ABD" w:rsidP="00F13771">
            <w:pPr>
              <w:ind w:firstLine="0"/>
              <w:rPr>
                <w:lang w:eastAsia="ru-RU"/>
              </w:rPr>
            </w:pPr>
            <w:r>
              <w:rPr>
                <w:noProof/>
                <w:lang w:val="en-US" w:eastAsia="ru-RU"/>
              </w:rPr>
              <w:drawing>
                <wp:inline distT="0" distB="0" distL="0" distR="0" wp14:anchorId="0707172B" wp14:editId="68122137">
                  <wp:extent cx="2751243" cy="1375622"/>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6490" cy="1393246"/>
                          </a:xfrm>
                          <a:prstGeom prst="rect">
                            <a:avLst/>
                          </a:prstGeom>
                          <a:noFill/>
                          <a:ln>
                            <a:noFill/>
                          </a:ln>
                        </pic:spPr>
                      </pic:pic>
                    </a:graphicData>
                  </a:graphic>
                </wp:inline>
              </w:drawing>
            </w:r>
          </w:p>
        </w:tc>
      </w:tr>
      <w:tr w:rsidR="00D33ABD" w14:paraId="52D7EE87" w14:textId="77777777" w:rsidTr="00AB371A">
        <w:tc>
          <w:tcPr>
            <w:tcW w:w="4785" w:type="dxa"/>
          </w:tcPr>
          <w:p w14:paraId="026A9C9C" w14:textId="6A7D671B" w:rsidR="00AB371A" w:rsidRPr="00D33ABD" w:rsidRDefault="00D33ABD" w:rsidP="00F13771">
            <w:pPr>
              <w:ind w:firstLine="0"/>
              <w:rPr>
                <w:lang w:val="en-US" w:eastAsia="ru-RU"/>
              </w:rPr>
            </w:pPr>
            <w:r>
              <w:rPr>
                <w:lang w:val="en-US" w:eastAsia="ru-RU"/>
              </w:rPr>
              <w:t>Mdb075</w:t>
            </w:r>
          </w:p>
        </w:tc>
        <w:tc>
          <w:tcPr>
            <w:tcW w:w="4786" w:type="dxa"/>
          </w:tcPr>
          <w:p w14:paraId="4F06CC49" w14:textId="2F9073DA" w:rsidR="00AB371A" w:rsidRDefault="00D33ABD" w:rsidP="00F13771">
            <w:pPr>
              <w:ind w:firstLine="0"/>
              <w:rPr>
                <w:lang w:eastAsia="ru-RU"/>
              </w:rPr>
            </w:pPr>
            <w:r>
              <w:rPr>
                <w:noProof/>
                <w:lang w:eastAsia="ru-RU"/>
              </w:rPr>
              <w:drawing>
                <wp:inline distT="0" distB="0" distL="0" distR="0" wp14:anchorId="7CD70C71" wp14:editId="7CC3D1E7">
                  <wp:extent cx="2743200" cy="137160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5812" cy="1382906"/>
                          </a:xfrm>
                          <a:prstGeom prst="rect">
                            <a:avLst/>
                          </a:prstGeom>
                          <a:noFill/>
                          <a:ln>
                            <a:noFill/>
                          </a:ln>
                        </pic:spPr>
                      </pic:pic>
                    </a:graphicData>
                  </a:graphic>
                </wp:inline>
              </w:drawing>
            </w:r>
          </w:p>
        </w:tc>
      </w:tr>
      <w:tr w:rsidR="00D33ABD" w14:paraId="741FBDEE" w14:textId="77777777" w:rsidTr="00AB371A">
        <w:tc>
          <w:tcPr>
            <w:tcW w:w="4785" w:type="dxa"/>
          </w:tcPr>
          <w:p w14:paraId="40E69200" w14:textId="3D1FF5A4" w:rsidR="00AB371A" w:rsidRDefault="00D33ABD" w:rsidP="00F13771">
            <w:pPr>
              <w:ind w:firstLine="0"/>
              <w:rPr>
                <w:lang w:eastAsia="ru-RU"/>
              </w:rPr>
            </w:pPr>
            <w:r>
              <w:rPr>
                <w:lang w:val="en-US" w:eastAsia="ru-RU"/>
              </w:rPr>
              <w:t>Mdb075_1</w:t>
            </w:r>
          </w:p>
        </w:tc>
        <w:tc>
          <w:tcPr>
            <w:tcW w:w="4786" w:type="dxa"/>
          </w:tcPr>
          <w:p w14:paraId="687BE57C" w14:textId="2654184C" w:rsidR="00AB371A" w:rsidRDefault="00D33ABD" w:rsidP="00F13771">
            <w:pPr>
              <w:ind w:firstLine="0"/>
              <w:rPr>
                <w:lang w:eastAsia="ru-RU"/>
              </w:rPr>
            </w:pPr>
            <w:r>
              <w:rPr>
                <w:noProof/>
                <w:lang w:eastAsia="ru-RU"/>
              </w:rPr>
              <w:drawing>
                <wp:inline distT="0" distB="0" distL="0" distR="0" wp14:anchorId="5792CD75" wp14:editId="69F0EB75">
                  <wp:extent cx="2751665" cy="1375833"/>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5434" cy="1387718"/>
                          </a:xfrm>
                          <a:prstGeom prst="rect">
                            <a:avLst/>
                          </a:prstGeom>
                          <a:noFill/>
                          <a:ln>
                            <a:noFill/>
                          </a:ln>
                        </pic:spPr>
                      </pic:pic>
                    </a:graphicData>
                  </a:graphic>
                </wp:inline>
              </w:drawing>
            </w:r>
          </w:p>
        </w:tc>
      </w:tr>
      <w:tr w:rsidR="00D33ABD" w14:paraId="192E9BEC" w14:textId="77777777" w:rsidTr="00AB371A">
        <w:tc>
          <w:tcPr>
            <w:tcW w:w="4785" w:type="dxa"/>
          </w:tcPr>
          <w:p w14:paraId="357DF1C7" w14:textId="2B97F9AD" w:rsidR="00AB371A" w:rsidRPr="00D33ABD" w:rsidRDefault="00D33ABD" w:rsidP="00F13771">
            <w:pPr>
              <w:ind w:firstLine="0"/>
              <w:rPr>
                <w:lang w:val="en-US" w:eastAsia="ru-RU"/>
              </w:rPr>
            </w:pPr>
            <w:r>
              <w:rPr>
                <w:lang w:val="en-US" w:eastAsia="ru-RU"/>
              </w:rPr>
              <w:t>Mdb117</w:t>
            </w:r>
          </w:p>
        </w:tc>
        <w:tc>
          <w:tcPr>
            <w:tcW w:w="4786" w:type="dxa"/>
          </w:tcPr>
          <w:p w14:paraId="3BB13AEE" w14:textId="5887B1B5" w:rsidR="00AB371A" w:rsidRDefault="00D33ABD" w:rsidP="00F13771">
            <w:pPr>
              <w:ind w:firstLine="0"/>
              <w:rPr>
                <w:lang w:eastAsia="ru-RU"/>
              </w:rPr>
            </w:pPr>
            <w:r>
              <w:rPr>
                <w:noProof/>
                <w:lang w:eastAsia="ru-RU"/>
              </w:rPr>
              <w:drawing>
                <wp:inline distT="0" distB="0" distL="0" distR="0" wp14:anchorId="392B6017" wp14:editId="615BD2B3">
                  <wp:extent cx="2725590" cy="1364914"/>
                  <wp:effectExtent l="0" t="0" r="0" b="698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0232" cy="1387270"/>
                          </a:xfrm>
                          <a:prstGeom prst="rect">
                            <a:avLst/>
                          </a:prstGeom>
                          <a:noFill/>
                          <a:ln>
                            <a:noFill/>
                          </a:ln>
                        </pic:spPr>
                      </pic:pic>
                    </a:graphicData>
                  </a:graphic>
                </wp:inline>
              </w:drawing>
            </w:r>
          </w:p>
        </w:tc>
      </w:tr>
    </w:tbl>
    <w:p w14:paraId="75BA1980" w14:textId="7F71469F" w:rsidR="00D33ABD" w:rsidRDefault="00D33ABD"/>
    <w:p w14:paraId="37AF3D2B" w14:textId="58CA7AC1" w:rsidR="00D33ABD" w:rsidRDefault="00D33ABD"/>
    <w:p w14:paraId="699D9775" w14:textId="77777777" w:rsidR="00D33ABD" w:rsidRDefault="00D33ABD" w:rsidP="00D33ABD">
      <w:pPr>
        <w:ind w:firstLine="708"/>
        <w:rPr>
          <w:rFonts w:cs="Times New Roman"/>
          <w:szCs w:val="28"/>
        </w:rPr>
      </w:pPr>
      <w:r>
        <w:lastRenderedPageBreak/>
        <w:t xml:space="preserve">Продолжение таблицы - </w:t>
      </w:r>
      <w:r w:rsidRPr="00F13771">
        <w:rPr>
          <w:rFonts w:cs="Times New Roman"/>
          <w:szCs w:val="28"/>
        </w:rPr>
        <w:t>Результаты обработки изображений</w:t>
      </w:r>
    </w:p>
    <w:tbl>
      <w:tblPr>
        <w:tblStyle w:val="ad"/>
        <w:tblW w:w="0" w:type="auto"/>
        <w:tblLook w:val="04A0" w:firstRow="1" w:lastRow="0" w:firstColumn="1" w:lastColumn="0" w:noHBand="0" w:noVBand="1"/>
      </w:tblPr>
      <w:tblGrid>
        <w:gridCol w:w="4576"/>
        <w:gridCol w:w="4769"/>
      </w:tblGrid>
      <w:tr w:rsidR="00D33ABD" w14:paraId="55BC9185" w14:textId="77777777" w:rsidTr="00AB371A">
        <w:tc>
          <w:tcPr>
            <w:tcW w:w="4785" w:type="dxa"/>
          </w:tcPr>
          <w:p w14:paraId="065D7DFF" w14:textId="12C920B0" w:rsidR="00AB371A" w:rsidRDefault="00D33ABD" w:rsidP="00F13771">
            <w:pPr>
              <w:ind w:firstLine="0"/>
              <w:rPr>
                <w:lang w:eastAsia="ru-RU"/>
              </w:rPr>
            </w:pPr>
            <w:r>
              <w:rPr>
                <w:lang w:val="en-US" w:eastAsia="ru-RU"/>
              </w:rPr>
              <w:t>Mdb117_1</w:t>
            </w:r>
          </w:p>
        </w:tc>
        <w:tc>
          <w:tcPr>
            <w:tcW w:w="4786" w:type="dxa"/>
          </w:tcPr>
          <w:p w14:paraId="4BB76578" w14:textId="7834A6B4" w:rsidR="00AB371A" w:rsidRDefault="00D33ABD" w:rsidP="00F13771">
            <w:pPr>
              <w:ind w:firstLine="0"/>
              <w:rPr>
                <w:lang w:eastAsia="ru-RU"/>
              </w:rPr>
            </w:pPr>
            <w:r>
              <w:rPr>
                <w:noProof/>
                <w:lang w:eastAsia="ru-RU"/>
              </w:rPr>
              <w:drawing>
                <wp:inline distT="0" distB="0" distL="0" distR="0" wp14:anchorId="5CE57A98" wp14:editId="5F19C3D1">
                  <wp:extent cx="2716712" cy="1360469"/>
                  <wp:effectExtent l="0" t="0" r="762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9841" cy="1387075"/>
                          </a:xfrm>
                          <a:prstGeom prst="rect">
                            <a:avLst/>
                          </a:prstGeom>
                          <a:noFill/>
                          <a:ln>
                            <a:noFill/>
                          </a:ln>
                        </pic:spPr>
                      </pic:pic>
                    </a:graphicData>
                  </a:graphic>
                </wp:inline>
              </w:drawing>
            </w:r>
          </w:p>
        </w:tc>
      </w:tr>
      <w:tr w:rsidR="00D33ABD" w14:paraId="54A35903" w14:textId="77777777" w:rsidTr="00AB371A">
        <w:tc>
          <w:tcPr>
            <w:tcW w:w="4785" w:type="dxa"/>
          </w:tcPr>
          <w:p w14:paraId="67DF9C14" w14:textId="41304A22" w:rsidR="00AB371A" w:rsidRPr="00D33ABD" w:rsidRDefault="00D33ABD" w:rsidP="00F13771">
            <w:pPr>
              <w:ind w:firstLine="0"/>
              <w:rPr>
                <w:lang w:val="en-US" w:eastAsia="ru-RU"/>
              </w:rPr>
            </w:pPr>
            <w:r>
              <w:rPr>
                <w:lang w:val="en-US" w:eastAsia="ru-RU"/>
              </w:rPr>
              <w:t>Mdb145</w:t>
            </w:r>
          </w:p>
        </w:tc>
        <w:tc>
          <w:tcPr>
            <w:tcW w:w="4786" w:type="dxa"/>
          </w:tcPr>
          <w:p w14:paraId="0873918C" w14:textId="6C47EC38" w:rsidR="00AB371A" w:rsidRDefault="00D33ABD" w:rsidP="00F13771">
            <w:pPr>
              <w:ind w:firstLine="0"/>
              <w:rPr>
                <w:lang w:eastAsia="ru-RU"/>
              </w:rPr>
            </w:pPr>
            <w:r>
              <w:rPr>
                <w:noProof/>
                <w:lang w:eastAsia="ru-RU"/>
              </w:rPr>
              <w:drawing>
                <wp:inline distT="0" distB="0" distL="0" distR="0" wp14:anchorId="2BC72440" wp14:editId="44BD4F50">
                  <wp:extent cx="2708285" cy="1356249"/>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4469" cy="1374369"/>
                          </a:xfrm>
                          <a:prstGeom prst="rect">
                            <a:avLst/>
                          </a:prstGeom>
                          <a:noFill/>
                          <a:ln>
                            <a:noFill/>
                          </a:ln>
                        </pic:spPr>
                      </pic:pic>
                    </a:graphicData>
                  </a:graphic>
                </wp:inline>
              </w:drawing>
            </w:r>
          </w:p>
        </w:tc>
      </w:tr>
      <w:tr w:rsidR="00D33ABD" w14:paraId="37F822C4" w14:textId="77777777" w:rsidTr="00AB371A">
        <w:tc>
          <w:tcPr>
            <w:tcW w:w="4785" w:type="dxa"/>
          </w:tcPr>
          <w:p w14:paraId="43EF681F" w14:textId="1AF4235A" w:rsidR="00AB371A" w:rsidRDefault="00D33ABD" w:rsidP="00F13771">
            <w:pPr>
              <w:ind w:firstLine="0"/>
              <w:rPr>
                <w:lang w:eastAsia="ru-RU"/>
              </w:rPr>
            </w:pPr>
            <w:r>
              <w:rPr>
                <w:lang w:val="en-US" w:eastAsia="ru-RU"/>
              </w:rPr>
              <w:t>Mdb145_1</w:t>
            </w:r>
          </w:p>
        </w:tc>
        <w:tc>
          <w:tcPr>
            <w:tcW w:w="4786" w:type="dxa"/>
          </w:tcPr>
          <w:p w14:paraId="527A46BA" w14:textId="5062D105" w:rsidR="00AB371A" w:rsidRDefault="00D33ABD" w:rsidP="00F13771">
            <w:pPr>
              <w:ind w:firstLine="0"/>
              <w:rPr>
                <w:lang w:eastAsia="ru-RU"/>
              </w:rPr>
            </w:pPr>
            <w:r>
              <w:rPr>
                <w:noProof/>
                <w:lang w:eastAsia="ru-RU"/>
              </w:rPr>
              <w:drawing>
                <wp:inline distT="0" distB="0" distL="0" distR="0" wp14:anchorId="1ED29CE2" wp14:editId="09CE40B1">
                  <wp:extent cx="2716869" cy="1360548"/>
                  <wp:effectExtent l="0" t="0" r="762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9831" cy="1387070"/>
                          </a:xfrm>
                          <a:prstGeom prst="rect">
                            <a:avLst/>
                          </a:prstGeom>
                          <a:noFill/>
                          <a:ln>
                            <a:noFill/>
                          </a:ln>
                        </pic:spPr>
                      </pic:pic>
                    </a:graphicData>
                  </a:graphic>
                </wp:inline>
              </w:drawing>
            </w:r>
          </w:p>
        </w:tc>
      </w:tr>
    </w:tbl>
    <w:p w14:paraId="2A57EB9C" w14:textId="77777777" w:rsidR="00F13771" w:rsidRPr="000E3CF1" w:rsidRDefault="00F13771" w:rsidP="00F13771">
      <w:pPr>
        <w:rPr>
          <w:lang w:eastAsia="ru-RU"/>
        </w:rPr>
      </w:pPr>
    </w:p>
    <w:p w14:paraId="6A156FB6" w14:textId="64DFE977" w:rsidR="00E939D0" w:rsidRDefault="006027BD" w:rsidP="007D7945">
      <w:pPr>
        <w:spacing w:after="200"/>
        <w:ind w:firstLine="0"/>
      </w:pPr>
      <w:r>
        <w:tab/>
      </w:r>
      <w:r w:rsidR="00D33ABD">
        <w:t>Представленным методом фрактальной сегментации изображений</w:t>
      </w:r>
      <w:r w:rsidRPr="006027BD">
        <w:t xml:space="preserve">, можно сегментировать опухоль на </w:t>
      </w:r>
      <w:proofErr w:type="spellStart"/>
      <w:r w:rsidRPr="006027BD">
        <w:t>маммологических</w:t>
      </w:r>
      <w:proofErr w:type="spellEnd"/>
      <w:r w:rsidRPr="006027BD">
        <w:t xml:space="preserve"> снимках. </w:t>
      </w:r>
      <w:r w:rsidR="00713256">
        <w:t xml:space="preserve">Кластеризация методом </w:t>
      </w:r>
      <w:r w:rsidR="00713256">
        <w:rPr>
          <w:lang w:val="en-US"/>
        </w:rPr>
        <w:t>k</w:t>
      </w:r>
      <w:r w:rsidR="00713256" w:rsidRPr="00713256">
        <w:t>-</w:t>
      </w:r>
      <w:r w:rsidR="00713256">
        <w:t xml:space="preserve">средних удачно проходит </w:t>
      </w:r>
      <w:r w:rsidR="00DC65C0">
        <w:t>на изображениях,</w:t>
      </w:r>
      <w:r w:rsidR="00713256">
        <w:t xml:space="preserve"> обработанных пирамидальной сегментацией в силу того, что после неё происходит фильтрация возможных шумов на изображении и становится возможным более четко определить границы контуров опухоли. Таким образом, </w:t>
      </w:r>
      <w:r w:rsidRPr="006027BD">
        <w:t>оп</w:t>
      </w:r>
      <w:r w:rsidR="00E939D0">
        <w:t>ухоль была сегментирована на</w:t>
      </w:r>
      <w:r w:rsidR="00713256">
        <w:t xml:space="preserve"> 8</w:t>
      </w:r>
      <w:r w:rsidR="00E939D0">
        <w:t xml:space="preserve"> </w:t>
      </w:r>
      <w:r w:rsidR="00713256">
        <w:t xml:space="preserve">тестовых </w:t>
      </w:r>
      <w:r w:rsidR="00E939D0">
        <w:t>снимках из</w:t>
      </w:r>
      <w:r w:rsidR="00713256">
        <w:t xml:space="preserve"> 8</w:t>
      </w:r>
      <w:r w:rsidR="00E939D0">
        <w:t>.</w:t>
      </w:r>
      <w:r w:rsidRPr="006027BD">
        <w:t xml:space="preserve"> </w:t>
      </w:r>
    </w:p>
    <w:p w14:paraId="63587889" w14:textId="7CFBFC92" w:rsidR="00DE1EA4" w:rsidRDefault="00DE1EA4">
      <w:pPr>
        <w:spacing w:after="200" w:line="276" w:lineRule="auto"/>
        <w:ind w:firstLine="0"/>
        <w:jc w:val="left"/>
      </w:pPr>
      <w:r>
        <w:br w:type="page"/>
      </w:r>
    </w:p>
    <w:p w14:paraId="2B1ED48B" w14:textId="221F69FC" w:rsidR="005A5CD6" w:rsidRDefault="00E2512A" w:rsidP="0005170F">
      <w:pPr>
        <w:pStyle w:val="2"/>
        <w:spacing w:after="0"/>
        <w:ind w:firstLine="708"/>
      </w:pPr>
      <w:bookmarkStart w:id="10" w:name="_Toc59095449"/>
      <w:bookmarkStart w:id="11" w:name="_Toc66792715"/>
      <w:r w:rsidRPr="005A5CD6">
        <w:lastRenderedPageBreak/>
        <w:t>Заключение</w:t>
      </w:r>
      <w:bookmarkEnd w:id="10"/>
      <w:bookmarkEnd w:id="11"/>
    </w:p>
    <w:p w14:paraId="58CCA54C" w14:textId="3DCFE244" w:rsidR="0005170F" w:rsidRDefault="0005170F" w:rsidP="0005170F">
      <w:pPr>
        <w:spacing w:line="240" w:lineRule="auto"/>
        <w:rPr>
          <w:lang w:eastAsia="ru-RU"/>
        </w:rPr>
      </w:pPr>
    </w:p>
    <w:p w14:paraId="6FD3FD97" w14:textId="0FFAAC00" w:rsidR="001809D0" w:rsidRPr="0007198A" w:rsidRDefault="001809D0" w:rsidP="001809D0">
      <w:pPr>
        <w:rPr>
          <w:rFonts w:cs="Times New Roman"/>
          <w:szCs w:val="28"/>
        </w:rPr>
      </w:pPr>
      <w:r w:rsidRPr="0007198A">
        <w:rPr>
          <w:rFonts w:cs="Times New Roman"/>
          <w:szCs w:val="28"/>
        </w:rPr>
        <w:t xml:space="preserve">Используя </w:t>
      </w:r>
      <w:r w:rsidR="00713256">
        <w:rPr>
          <w:rFonts w:cs="Times New Roman"/>
          <w:szCs w:val="28"/>
        </w:rPr>
        <w:t>метод фрактальной сегментации</w:t>
      </w:r>
      <w:r w:rsidRPr="0007198A">
        <w:rPr>
          <w:rFonts w:cs="Times New Roman"/>
          <w:szCs w:val="28"/>
        </w:rPr>
        <w:t xml:space="preserve">, можно сгладить или выделить некоторые детали изображения, </w:t>
      </w:r>
      <w:r w:rsidR="00C17768">
        <w:rPr>
          <w:rFonts w:cs="Times New Roman"/>
          <w:szCs w:val="28"/>
        </w:rPr>
        <w:t>которые впоследствии можно будет сегментировать от исходного изображения</w:t>
      </w:r>
      <w:r w:rsidRPr="0007198A">
        <w:rPr>
          <w:rFonts w:cs="Times New Roman"/>
          <w:szCs w:val="28"/>
        </w:rPr>
        <w:t>.</w:t>
      </w:r>
    </w:p>
    <w:p w14:paraId="32B48736" w14:textId="7A3DBD1F" w:rsidR="001809D0" w:rsidRDefault="001809D0" w:rsidP="001809D0">
      <w:pPr>
        <w:rPr>
          <w:rFonts w:cs="Times New Roman"/>
          <w:szCs w:val="28"/>
        </w:rPr>
      </w:pPr>
      <w:r w:rsidRPr="0007198A">
        <w:rPr>
          <w:rFonts w:cs="Times New Roman"/>
          <w:szCs w:val="28"/>
        </w:rPr>
        <w:t>В ходе выполнения научно-исследовательской работы были достигнуты следующие цели:</w:t>
      </w:r>
    </w:p>
    <w:p w14:paraId="2D8D3E5B" w14:textId="2A9DAC55" w:rsidR="00876723" w:rsidRPr="0007198A" w:rsidRDefault="00876723" w:rsidP="001809D0">
      <w:pPr>
        <w:rPr>
          <w:rFonts w:cs="Times New Roman"/>
          <w:szCs w:val="28"/>
        </w:rPr>
      </w:pPr>
      <w:r>
        <w:rPr>
          <w:rFonts w:cs="Times New Roman"/>
          <w:szCs w:val="28"/>
        </w:rPr>
        <w:t xml:space="preserve">- произведен обзор алгоритмов фрактальной сегментации по </w:t>
      </w:r>
      <w:r w:rsidR="00BC1C38">
        <w:rPr>
          <w:rFonts w:cs="Times New Roman"/>
          <w:szCs w:val="28"/>
        </w:rPr>
        <w:t>итогам</w:t>
      </w:r>
      <w:r>
        <w:rPr>
          <w:rFonts w:cs="Times New Roman"/>
          <w:szCs w:val="28"/>
        </w:rPr>
        <w:t xml:space="preserve"> которого для реализации был </w:t>
      </w:r>
      <w:r w:rsidR="00BC1C38">
        <w:rPr>
          <w:rFonts w:cs="Times New Roman"/>
          <w:szCs w:val="28"/>
        </w:rPr>
        <w:t>выбран</w:t>
      </w:r>
      <w:r>
        <w:rPr>
          <w:rFonts w:cs="Times New Roman"/>
          <w:szCs w:val="28"/>
        </w:rPr>
        <w:t xml:space="preserve"> пирамидальный алгоритм;</w:t>
      </w:r>
    </w:p>
    <w:p w14:paraId="2D62E8A8" w14:textId="062ADD0E" w:rsidR="00C17768" w:rsidRDefault="00C17768" w:rsidP="00C17768">
      <w:pPr>
        <w:rPr>
          <w:lang w:eastAsia="ru-RU"/>
        </w:rPr>
      </w:pPr>
      <w:r>
        <w:rPr>
          <w:lang w:eastAsia="ru-RU"/>
        </w:rPr>
        <w:t xml:space="preserve">- представленный алгоритм сегментации реализован на </w:t>
      </w:r>
      <w:proofErr w:type="spellStart"/>
      <w:r>
        <w:rPr>
          <w:lang w:eastAsia="ru-RU"/>
        </w:rPr>
        <w:t>маммограммах</w:t>
      </w:r>
      <w:proofErr w:type="spellEnd"/>
      <w:r>
        <w:rPr>
          <w:lang w:eastAsia="ru-RU"/>
        </w:rPr>
        <w:t>;</w:t>
      </w:r>
    </w:p>
    <w:p w14:paraId="46842E93" w14:textId="61F8DD51" w:rsidR="00C17768" w:rsidRDefault="00C17768" w:rsidP="00C17768">
      <w:pPr>
        <w:rPr>
          <w:lang w:eastAsia="ru-RU"/>
        </w:rPr>
      </w:pPr>
      <w:r>
        <w:rPr>
          <w:lang w:eastAsia="ru-RU"/>
        </w:rPr>
        <w:t>- тестирование реализованного алгоритма проведено на маммографических снимках.</w:t>
      </w:r>
    </w:p>
    <w:p w14:paraId="62116620" w14:textId="4887C7E0" w:rsidR="001809D0" w:rsidRDefault="001809D0" w:rsidP="001809D0">
      <w:pPr>
        <w:rPr>
          <w:rFonts w:cs="Times New Roman"/>
          <w:szCs w:val="28"/>
        </w:rPr>
      </w:pPr>
      <w:r w:rsidRPr="0007198A">
        <w:rPr>
          <w:rFonts w:cs="Times New Roman"/>
          <w:szCs w:val="28"/>
        </w:rPr>
        <w:t xml:space="preserve">Тестирование показало, что данный алгоритм </w:t>
      </w:r>
      <w:r w:rsidR="00713256">
        <w:rPr>
          <w:rFonts w:cs="Times New Roman"/>
          <w:szCs w:val="28"/>
        </w:rPr>
        <w:t xml:space="preserve">хорошо работает на предоставленных тестовых </w:t>
      </w:r>
      <w:r w:rsidR="00BC1C38">
        <w:rPr>
          <w:rFonts w:cs="Times New Roman"/>
          <w:szCs w:val="28"/>
        </w:rPr>
        <w:t>изображениях</w:t>
      </w:r>
      <w:r w:rsidRPr="0007198A">
        <w:rPr>
          <w:rFonts w:cs="Times New Roman"/>
          <w:szCs w:val="28"/>
        </w:rPr>
        <w:t>.</w:t>
      </w:r>
    </w:p>
    <w:p w14:paraId="5087B1D1" w14:textId="12BA4016" w:rsidR="001809D0" w:rsidRDefault="00713256" w:rsidP="001809D0">
      <w:pPr>
        <w:rPr>
          <w:rFonts w:cs="Times New Roman"/>
          <w:szCs w:val="28"/>
        </w:rPr>
      </w:pPr>
      <w:r>
        <w:rPr>
          <w:rFonts w:cs="Times New Roman"/>
          <w:szCs w:val="28"/>
        </w:rPr>
        <w:t xml:space="preserve">В результате тестирования был сделан вывод о том, что </w:t>
      </w:r>
      <w:r>
        <w:t xml:space="preserve">кластеризация методом </w:t>
      </w:r>
      <w:r w:rsidRPr="00BC1C38">
        <w:rPr>
          <w:i/>
          <w:lang w:val="en-US"/>
        </w:rPr>
        <w:t>k</w:t>
      </w:r>
      <w:r w:rsidRPr="00713256">
        <w:t>-</w:t>
      </w:r>
      <w:r>
        <w:t xml:space="preserve">средних удачно проходит </w:t>
      </w:r>
      <w:r w:rsidR="00BC1C38">
        <w:t>на изображениях,</w:t>
      </w:r>
      <w:r>
        <w:t xml:space="preserve"> обработанных пирамидальной сегментацией в силу того, что после неё происходит фильтрация возможных шумов на изображении и становится возможным более четко определить границы контуров опухоли.</w:t>
      </w:r>
    </w:p>
    <w:p w14:paraId="5CD7504C" w14:textId="77777777" w:rsidR="007A054E" w:rsidRDefault="007A054E" w:rsidP="007A054E">
      <w:pPr>
        <w:pStyle w:val="a4"/>
        <w:shd w:val="clear" w:color="auto" w:fill="FFFFFF"/>
        <w:ind w:left="0"/>
        <w:contextualSpacing w:val="0"/>
        <w:rPr>
          <w:rFonts w:eastAsia="Times New Roman" w:cs="Times New Roman"/>
          <w:color w:val="000000"/>
          <w:szCs w:val="28"/>
          <w:lang w:eastAsia="ru-RU"/>
        </w:rPr>
      </w:pPr>
      <w:r>
        <w:rPr>
          <w:rFonts w:eastAsia="Times New Roman" w:cs="Times New Roman"/>
          <w:color w:val="000000"/>
          <w:szCs w:val="28"/>
          <w:lang w:eastAsia="ru-RU"/>
        </w:rPr>
        <w:t>Таким образом, можно сделать вывод о том, что цель работы выполнена, все поставленные задачи реализованы в полном виде.</w:t>
      </w:r>
    </w:p>
    <w:p w14:paraId="4B306460" w14:textId="77777777" w:rsidR="007A054E" w:rsidRDefault="007A054E" w:rsidP="007A054E">
      <w:pPr>
        <w:pStyle w:val="a4"/>
        <w:shd w:val="clear" w:color="auto" w:fill="FFFFFF"/>
        <w:ind w:left="0"/>
        <w:contextualSpacing w:val="0"/>
        <w:rPr>
          <w:rFonts w:eastAsia="Times New Roman" w:cs="Times New Roman"/>
          <w:color w:val="000000"/>
          <w:szCs w:val="28"/>
          <w:lang w:eastAsia="ru-RU"/>
        </w:rPr>
      </w:pPr>
    </w:p>
    <w:p w14:paraId="3DEE356B" w14:textId="77777777" w:rsidR="005A5CD6" w:rsidRDefault="005A5CD6">
      <w:pPr>
        <w:spacing w:after="200" w:line="276" w:lineRule="auto"/>
        <w:ind w:firstLine="0"/>
        <w:jc w:val="left"/>
        <w:rPr>
          <w:rFonts w:eastAsia="Times New Roman" w:cs="Times New Roman"/>
          <w:color w:val="000000"/>
          <w:szCs w:val="28"/>
          <w:lang w:eastAsia="ru-RU"/>
        </w:rPr>
      </w:pPr>
      <w:r>
        <w:rPr>
          <w:color w:val="000000"/>
          <w:szCs w:val="28"/>
        </w:rPr>
        <w:br w:type="page"/>
      </w:r>
    </w:p>
    <w:p w14:paraId="7684176B" w14:textId="10D3C772" w:rsidR="005A5CD6" w:rsidRDefault="00E2512A">
      <w:pPr>
        <w:pStyle w:val="2"/>
        <w:spacing w:after="0"/>
        <w:ind w:firstLine="708"/>
        <w:jc w:val="center"/>
        <w:pPrChange w:id="12" w:author="Юлия Подгорнова" w:date="2020-12-17T00:16:00Z">
          <w:pPr>
            <w:pStyle w:val="2"/>
            <w:spacing w:after="0"/>
            <w:ind w:firstLine="708"/>
          </w:pPr>
        </w:pPrChange>
      </w:pPr>
      <w:bookmarkStart w:id="13" w:name="_Toc59095450"/>
      <w:bookmarkStart w:id="14" w:name="_Toc66792716"/>
      <w:r w:rsidRPr="005A5CD6">
        <w:lastRenderedPageBreak/>
        <w:t>Список использованн</w:t>
      </w:r>
      <w:r w:rsidR="001F12A6">
        <w:t>ых</w:t>
      </w:r>
      <w:r w:rsidRPr="005A5CD6">
        <w:t xml:space="preserve"> </w:t>
      </w:r>
      <w:r w:rsidR="001F12A6">
        <w:t>источников</w:t>
      </w:r>
      <w:bookmarkEnd w:id="13"/>
      <w:bookmarkEnd w:id="14"/>
    </w:p>
    <w:p w14:paraId="44836400" w14:textId="7EF5241D" w:rsidR="0005170F" w:rsidRDefault="0005170F" w:rsidP="0005170F">
      <w:pPr>
        <w:spacing w:line="240" w:lineRule="auto"/>
        <w:rPr>
          <w:lang w:eastAsia="ru-RU"/>
        </w:rPr>
      </w:pPr>
    </w:p>
    <w:p w14:paraId="1D7774E8" w14:textId="5321F62C" w:rsidR="00A51BD7" w:rsidRPr="00701EDA" w:rsidRDefault="00AD3062" w:rsidP="00274733">
      <w:pPr>
        <w:rPr>
          <w:lang w:eastAsia="ru-RU"/>
        </w:rPr>
      </w:pPr>
      <w:r w:rsidRPr="00DC65C0">
        <w:rPr>
          <w:lang w:eastAsia="ru-RU"/>
        </w:rPr>
        <w:t>1.</w:t>
      </w:r>
      <w:r w:rsidR="00A51BD7" w:rsidRPr="00DC65C0">
        <w:rPr>
          <w:lang w:eastAsia="ru-RU"/>
        </w:rPr>
        <w:t xml:space="preserve"> </w:t>
      </w:r>
      <w:r w:rsidR="00701EDA" w:rsidRPr="00701EDA">
        <w:rPr>
          <w:lang w:val="en-US"/>
        </w:rPr>
        <w:t>Manisha</w:t>
      </w:r>
      <w:r w:rsidR="00701EDA" w:rsidRPr="00DC65C0">
        <w:t xml:space="preserve"> </w:t>
      </w:r>
      <w:r w:rsidR="00701EDA" w:rsidRPr="00701EDA">
        <w:rPr>
          <w:lang w:val="en-US"/>
        </w:rPr>
        <w:t>Bhagwat</w:t>
      </w:r>
      <w:r w:rsidR="00701EDA" w:rsidRPr="00DC65C0">
        <w:t xml:space="preserve">1. </w:t>
      </w:r>
      <w:r w:rsidR="00713256" w:rsidRPr="00701EDA">
        <w:rPr>
          <w:lang w:val="en-US"/>
        </w:rPr>
        <w:t xml:space="preserve">Simplified Watershed Transformation </w:t>
      </w:r>
      <w:r w:rsidR="00713256">
        <w:rPr>
          <w:lang w:val="en-US"/>
        </w:rPr>
        <w:t>[</w:t>
      </w:r>
      <w:r w:rsidR="00713256">
        <w:t>электро</w:t>
      </w:r>
      <w:r w:rsidR="00701EDA">
        <w:t>нный</w:t>
      </w:r>
      <w:r w:rsidR="00701EDA" w:rsidRPr="00701EDA">
        <w:rPr>
          <w:lang w:val="en-US"/>
        </w:rPr>
        <w:t xml:space="preserve"> </w:t>
      </w:r>
      <w:r w:rsidR="00701EDA">
        <w:t>ресурс</w:t>
      </w:r>
      <w:r w:rsidR="00713256">
        <w:rPr>
          <w:lang w:val="en-US"/>
        </w:rPr>
        <w:t>]</w:t>
      </w:r>
      <w:r w:rsidR="00701EDA" w:rsidRPr="00701EDA">
        <w:rPr>
          <w:lang w:val="en-US"/>
        </w:rPr>
        <w:t xml:space="preserve">. </w:t>
      </w:r>
      <w:r w:rsidR="00701EDA">
        <w:t xml:space="preserve">Режим доступа: </w:t>
      </w:r>
      <w:hyperlink r:id="rId20" w:history="1">
        <w:r w:rsidR="00701EDA" w:rsidRPr="00685A56">
          <w:rPr>
            <w:rStyle w:val="ac"/>
          </w:rPr>
          <w:t>http://www.csjournals.com/IJCSC/PDF1-1/34.pdf</w:t>
        </w:r>
      </w:hyperlink>
      <w:r w:rsidR="00701EDA">
        <w:t xml:space="preserve"> (дата обращения: 12.03.21).</w:t>
      </w:r>
    </w:p>
    <w:p w14:paraId="2FA8286A" w14:textId="39C89B1B" w:rsidR="00AD3062" w:rsidRDefault="00AD0E3A" w:rsidP="00D95AC5">
      <w:pPr>
        <w:rPr>
          <w:lang w:eastAsia="ru-RU"/>
        </w:rPr>
      </w:pPr>
      <w:r w:rsidRPr="00AD0E3A">
        <w:rPr>
          <w:lang w:val="en-US" w:eastAsia="ru-RU"/>
        </w:rPr>
        <w:t xml:space="preserve">2. Feature Detection and Description </w:t>
      </w:r>
      <w:r>
        <w:rPr>
          <w:lang w:val="en-US" w:eastAsia="ru-RU"/>
        </w:rPr>
        <w:t>[</w:t>
      </w:r>
      <w:r>
        <w:rPr>
          <w:lang w:eastAsia="ru-RU"/>
        </w:rPr>
        <w:t>электронный</w:t>
      </w:r>
      <w:r w:rsidRPr="00AD0E3A">
        <w:rPr>
          <w:lang w:val="en-US" w:eastAsia="ru-RU"/>
        </w:rPr>
        <w:t xml:space="preserve"> </w:t>
      </w:r>
      <w:r>
        <w:rPr>
          <w:lang w:eastAsia="ru-RU"/>
        </w:rPr>
        <w:t>ресурс</w:t>
      </w:r>
      <w:r>
        <w:rPr>
          <w:lang w:val="en-US" w:eastAsia="ru-RU"/>
        </w:rPr>
        <w:t>]</w:t>
      </w:r>
      <w:r w:rsidRPr="00AD0E3A">
        <w:rPr>
          <w:lang w:val="en-US" w:eastAsia="ru-RU"/>
        </w:rPr>
        <w:t xml:space="preserve">. </w:t>
      </w:r>
      <w:r>
        <w:rPr>
          <w:lang w:eastAsia="ru-RU"/>
        </w:rPr>
        <w:t>Режим</w:t>
      </w:r>
      <w:r w:rsidRPr="00AD0E3A">
        <w:rPr>
          <w:lang w:eastAsia="ru-RU"/>
        </w:rPr>
        <w:t xml:space="preserve"> </w:t>
      </w:r>
      <w:r>
        <w:rPr>
          <w:lang w:eastAsia="ru-RU"/>
        </w:rPr>
        <w:t>доступа</w:t>
      </w:r>
      <w:r w:rsidRPr="00AD0E3A">
        <w:rPr>
          <w:lang w:eastAsia="ru-RU"/>
        </w:rPr>
        <w:t>:</w:t>
      </w:r>
      <w:r>
        <w:rPr>
          <w:lang w:eastAsia="ru-RU"/>
        </w:rPr>
        <w:t xml:space="preserve"> </w:t>
      </w:r>
      <w:del w:id="15" w:author="Юлия Подгорнова" w:date="2020-12-17T00:15:00Z">
        <w:r w:rsidR="006D4CEE" w:rsidDel="00AA39CC">
          <w:fldChar w:fldCharType="begin"/>
        </w:r>
        <w:r w:rsidR="006D4CEE" w:rsidDel="00AA39CC">
          <w:delInstrText xml:space="preserve"> HYPERLINK "https://opencv-python-tutroals.readthedocs.io/en/latest/py_tutorials/py%20_feature2d/py_table_of_contents_feature2d/py_table_of_contents_feature2d.html" \l "py-table-of-content-feature2d" </w:delInstrText>
        </w:r>
        <w:r w:rsidR="006D4CEE" w:rsidDel="00AA39CC">
          <w:fldChar w:fldCharType="separate"/>
        </w:r>
        <w:r w:rsidRPr="00AA39CC" w:rsidDel="00AA39CC">
          <w:rPr>
            <w:rPrChange w:id="16" w:author="Юлия Подгорнова" w:date="2020-12-17T00:15:00Z">
              <w:rPr>
                <w:rStyle w:val="ac"/>
                <w:lang w:val="en-US" w:eastAsia="ru-RU"/>
              </w:rPr>
            </w:rPrChange>
          </w:rPr>
          <w:delText>https</w:delText>
        </w:r>
        <w:r w:rsidRPr="00AA39CC" w:rsidDel="00AA39CC">
          <w:rPr>
            <w:rPrChange w:id="17" w:author="Юлия Подгорнова" w:date="2020-12-17T00:15:00Z">
              <w:rPr>
                <w:rStyle w:val="ac"/>
                <w:lang w:eastAsia="ru-RU"/>
              </w:rPr>
            </w:rPrChange>
          </w:rPr>
          <w:delText>://</w:delText>
        </w:r>
        <w:r w:rsidRPr="00AA39CC" w:rsidDel="00AA39CC">
          <w:rPr>
            <w:rPrChange w:id="18" w:author="Юлия Подгорнова" w:date="2020-12-17T00:15:00Z">
              <w:rPr>
                <w:rStyle w:val="ac"/>
                <w:lang w:val="en-US" w:eastAsia="ru-RU"/>
              </w:rPr>
            </w:rPrChange>
          </w:rPr>
          <w:delText>opencv</w:delText>
        </w:r>
        <w:r w:rsidRPr="00AA39CC" w:rsidDel="00AA39CC">
          <w:rPr>
            <w:rPrChange w:id="19" w:author="Юлия Подгорнова" w:date="2020-12-17T00:15:00Z">
              <w:rPr>
                <w:rStyle w:val="ac"/>
                <w:lang w:eastAsia="ru-RU"/>
              </w:rPr>
            </w:rPrChange>
          </w:rPr>
          <w:delText>-</w:delText>
        </w:r>
        <w:r w:rsidRPr="00AA39CC" w:rsidDel="00AA39CC">
          <w:rPr>
            <w:rPrChange w:id="20" w:author="Юлия Подгорнова" w:date="2020-12-17T00:15:00Z">
              <w:rPr>
                <w:rStyle w:val="ac"/>
                <w:lang w:val="en-US" w:eastAsia="ru-RU"/>
              </w:rPr>
            </w:rPrChange>
          </w:rPr>
          <w:delText>python</w:delText>
        </w:r>
        <w:r w:rsidRPr="00AA39CC" w:rsidDel="00AA39CC">
          <w:rPr>
            <w:rPrChange w:id="21" w:author="Юлия Подгорнова" w:date="2020-12-17T00:15:00Z">
              <w:rPr>
                <w:rStyle w:val="ac"/>
                <w:lang w:eastAsia="ru-RU"/>
              </w:rPr>
            </w:rPrChange>
          </w:rPr>
          <w:delText>-</w:delText>
        </w:r>
        <w:r w:rsidRPr="00AA39CC" w:rsidDel="00AA39CC">
          <w:rPr>
            <w:rPrChange w:id="22" w:author="Юлия Подгорнова" w:date="2020-12-17T00:15:00Z">
              <w:rPr>
                <w:rStyle w:val="ac"/>
                <w:lang w:val="en-US" w:eastAsia="ru-RU"/>
              </w:rPr>
            </w:rPrChange>
          </w:rPr>
          <w:delText>tutroals</w:delText>
        </w:r>
        <w:r w:rsidRPr="00AA39CC" w:rsidDel="00AA39CC">
          <w:rPr>
            <w:rPrChange w:id="23" w:author="Юлия Подгорнова" w:date="2020-12-17T00:15:00Z">
              <w:rPr>
                <w:rStyle w:val="ac"/>
                <w:lang w:eastAsia="ru-RU"/>
              </w:rPr>
            </w:rPrChange>
          </w:rPr>
          <w:delText>.</w:delText>
        </w:r>
        <w:r w:rsidRPr="00AA39CC" w:rsidDel="00AA39CC">
          <w:rPr>
            <w:rPrChange w:id="24" w:author="Юлия Подгорнова" w:date="2020-12-17T00:15:00Z">
              <w:rPr>
                <w:rStyle w:val="ac"/>
                <w:lang w:val="en-US" w:eastAsia="ru-RU"/>
              </w:rPr>
            </w:rPrChange>
          </w:rPr>
          <w:delText>readthedocs</w:delText>
        </w:r>
        <w:r w:rsidRPr="00AA39CC" w:rsidDel="00AA39CC">
          <w:rPr>
            <w:rPrChange w:id="25" w:author="Юлия Подгорнова" w:date="2020-12-17T00:15:00Z">
              <w:rPr>
                <w:rStyle w:val="ac"/>
                <w:lang w:eastAsia="ru-RU"/>
              </w:rPr>
            </w:rPrChange>
          </w:rPr>
          <w:delText>.</w:delText>
        </w:r>
        <w:r w:rsidRPr="00AA39CC" w:rsidDel="00AA39CC">
          <w:rPr>
            <w:rPrChange w:id="26" w:author="Юлия Подгорнова" w:date="2020-12-17T00:15:00Z">
              <w:rPr>
                <w:rStyle w:val="ac"/>
                <w:lang w:val="en-US" w:eastAsia="ru-RU"/>
              </w:rPr>
            </w:rPrChange>
          </w:rPr>
          <w:delText>io</w:delText>
        </w:r>
        <w:r w:rsidR="006D4CEE" w:rsidDel="00AA39CC">
          <w:rPr>
            <w:rStyle w:val="ac"/>
            <w:lang w:val="en-US" w:eastAsia="ru-RU"/>
          </w:rPr>
          <w:fldChar w:fldCharType="end"/>
        </w:r>
      </w:del>
      <w:ins w:id="27" w:author="Юлия Подгорнова" w:date="2020-12-17T00:15:00Z">
        <w:r w:rsidR="00AA39CC" w:rsidRPr="00AA39CC">
          <w:rPr>
            <w:rPrChange w:id="28" w:author="Юлия Подгорнова" w:date="2020-12-17T00:15:00Z">
              <w:rPr>
                <w:rStyle w:val="ac"/>
                <w:lang w:val="en-US" w:eastAsia="ru-RU"/>
              </w:rPr>
            </w:rPrChange>
          </w:rPr>
          <w:t>https</w:t>
        </w:r>
        <w:r w:rsidR="00AA39CC" w:rsidRPr="00AA39CC">
          <w:rPr>
            <w:rPrChange w:id="29" w:author="Юлия Подгорнова" w:date="2020-12-17T00:15:00Z">
              <w:rPr>
                <w:rStyle w:val="ac"/>
                <w:lang w:eastAsia="ru-RU"/>
              </w:rPr>
            </w:rPrChange>
          </w:rPr>
          <w:t>://</w:t>
        </w:r>
        <w:r w:rsidR="00AA39CC" w:rsidRPr="00AA39CC">
          <w:rPr>
            <w:rPrChange w:id="30" w:author="Юлия Подгорнова" w:date="2020-12-17T00:15:00Z">
              <w:rPr>
                <w:rStyle w:val="ac"/>
                <w:lang w:val="en-US" w:eastAsia="ru-RU"/>
              </w:rPr>
            </w:rPrChange>
          </w:rPr>
          <w:t>opencv</w:t>
        </w:r>
        <w:r w:rsidR="00AA39CC" w:rsidRPr="00AA39CC">
          <w:rPr>
            <w:rPrChange w:id="31" w:author="Юлия Подгорнова" w:date="2020-12-17T00:15:00Z">
              <w:rPr>
                <w:rStyle w:val="ac"/>
                <w:lang w:eastAsia="ru-RU"/>
              </w:rPr>
            </w:rPrChange>
          </w:rPr>
          <w:t>-</w:t>
        </w:r>
        <w:r w:rsidR="00AA39CC" w:rsidRPr="00AA39CC">
          <w:rPr>
            <w:rPrChange w:id="32" w:author="Юлия Подгорнова" w:date="2020-12-17T00:15:00Z">
              <w:rPr>
                <w:rStyle w:val="ac"/>
                <w:lang w:val="en-US" w:eastAsia="ru-RU"/>
              </w:rPr>
            </w:rPrChange>
          </w:rPr>
          <w:t>python</w:t>
        </w:r>
        <w:r w:rsidR="00AA39CC" w:rsidRPr="00AA39CC">
          <w:rPr>
            <w:rPrChange w:id="33" w:author="Юлия Подгорнова" w:date="2020-12-17T00:15:00Z">
              <w:rPr>
                <w:rStyle w:val="ac"/>
                <w:lang w:eastAsia="ru-RU"/>
              </w:rPr>
            </w:rPrChange>
          </w:rPr>
          <w:t>-</w:t>
        </w:r>
        <w:r w:rsidR="00AA39CC" w:rsidRPr="00AA39CC">
          <w:rPr>
            <w:rPrChange w:id="34" w:author="Юлия Подгорнова" w:date="2020-12-17T00:15:00Z">
              <w:rPr>
                <w:rStyle w:val="ac"/>
                <w:lang w:val="en-US" w:eastAsia="ru-RU"/>
              </w:rPr>
            </w:rPrChange>
          </w:rPr>
          <w:t>tutroals</w:t>
        </w:r>
        <w:r w:rsidR="00AA39CC" w:rsidRPr="00AA39CC">
          <w:rPr>
            <w:rPrChange w:id="35" w:author="Юлия Подгорнова" w:date="2020-12-17T00:15:00Z">
              <w:rPr>
                <w:rStyle w:val="ac"/>
                <w:lang w:eastAsia="ru-RU"/>
              </w:rPr>
            </w:rPrChange>
          </w:rPr>
          <w:t>.</w:t>
        </w:r>
        <w:r w:rsidR="00AA39CC" w:rsidRPr="00AA39CC">
          <w:rPr>
            <w:rPrChange w:id="36" w:author="Юлия Подгорнова" w:date="2020-12-17T00:15:00Z">
              <w:rPr>
                <w:rStyle w:val="ac"/>
                <w:lang w:val="en-US" w:eastAsia="ru-RU"/>
              </w:rPr>
            </w:rPrChange>
          </w:rPr>
          <w:t>readthedocs</w:t>
        </w:r>
        <w:r w:rsidR="00AA39CC" w:rsidRPr="00AA39CC">
          <w:rPr>
            <w:rPrChange w:id="37" w:author="Юлия Подгорнова" w:date="2020-12-17T00:15:00Z">
              <w:rPr>
                <w:rStyle w:val="ac"/>
                <w:lang w:eastAsia="ru-RU"/>
              </w:rPr>
            </w:rPrChange>
          </w:rPr>
          <w:t>.</w:t>
        </w:r>
        <w:r w:rsidR="00AA39CC" w:rsidRPr="00AA39CC">
          <w:rPr>
            <w:rPrChange w:id="38" w:author="Юлия Подгорнова" w:date="2020-12-17T00:15:00Z">
              <w:rPr>
                <w:rStyle w:val="ac"/>
                <w:lang w:val="en-US" w:eastAsia="ru-RU"/>
              </w:rPr>
            </w:rPrChange>
          </w:rPr>
          <w:t>io</w:t>
        </w:r>
      </w:ins>
      <w:r w:rsidRPr="00AD0E3A">
        <w:rPr>
          <w:lang w:eastAsia="ru-RU"/>
        </w:rPr>
        <w:t xml:space="preserve"> (</w:t>
      </w:r>
      <w:r>
        <w:rPr>
          <w:lang w:eastAsia="ru-RU"/>
        </w:rPr>
        <w:t>дата</w:t>
      </w:r>
      <w:r w:rsidRPr="00AD0E3A">
        <w:rPr>
          <w:lang w:eastAsia="ru-RU"/>
        </w:rPr>
        <w:t xml:space="preserve"> </w:t>
      </w:r>
      <w:r>
        <w:rPr>
          <w:lang w:eastAsia="ru-RU"/>
        </w:rPr>
        <w:t>обращения</w:t>
      </w:r>
      <w:r w:rsidRPr="00AD0E3A">
        <w:rPr>
          <w:lang w:eastAsia="ru-RU"/>
        </w:rPr>
        <w:t>: 16.</w:t>
      </w:r>
      <w:r w:rsidR="00713256">
        <w:rPr>
          <w:lang w:eastAsia="ru-RU"/>
        </w:rPr>
        <w:t>02</w:t>
      </w:r>
      <w:r w:rsidRPr="00AD0E3A">
        <w:rPr>
          <w:lang w:eastAsia="ru-RU"/>
        </w:rPr>
        <w:t>.2</w:t>
      </w:r>
      <w:r w:rsidR="00701EDA">
        <w:rPr>
          <w:lang w:eastAsia="ru-RU"/>
        </w:rPr>
        <w:t>1</w:t>
      </w:r>
      <w:r w:rsidRPr="00AD0E3A">
        <w:rPr>
          <w:lang w:eastAsia="ru-RU"/>
        </w:rPr>
        <w:t>).</w:t>
      </w:r>
    </w:p>
    <w:p w14:paraId="6F443ABA" w14:textId="0DCD91C9" w:rsidR="00AD0E3A" w:rsidRDefault="00AD0E3A" w:rsidP="00AD0E3A">
      <w:pPr>
        <w:rPr>
          <w:lang w:eastAsia="ru-RU"/>
        </w:rPr>
      </w:pPr>
      <w:r>
        <w:rPr>
          <w:lang w:eastAsia="ru-RU"/>
        </w:rPr>
        <w:t xml:space="preserve">3. </w:t>
      </w:r>
      <w:r w:rsidRPr="00AD0E3A">
        <w:rPr>
          <w:lang w:eastAsia="ru-RU"/>
        </w:rPr>
        <w:t xml:space="preserve">Сегментация изображения с </w:t>
      </w:r>
      <w:proofErr w:type="spellStart"/>
      <w:r w:rsidRPr="00AD0E3A">
        <w:rPr>
          <w:lang w:eastAsia="ru-RU"/>
        </w:rPr>
        <w:t>OpenCV</w:t>
      </w:r>
      <w:proofErr w:type="spellEnd"/>
      <w:r w:rsidRPr="00AD0E3A">
        <w:rPr>
          <w:lang w:eastAsia="ru-RU"/>
        </w:rPr>
        <w:t xml:space="preserve"> и </w:t>
      </w:r>
      <w:proofErr w:type="spellStart"/>
      <w:r w:rsidRPr="00AD0E3A">
        <w:rPr>
          <w:lang w:eastAsia="ru-RU"/>
        </w:rPr>
        <w:t>Python</w:t>
      </w:r>
      <w:proofErr w:type="spellEnd"/>
      <w:r>
        <w:rPr>
          <w:lang w:eastAsia="ru-RU"/>
        </w:rPr>
        <w:t xml:space="preserve"> </w:t>
      </w:r>
      <w:r w:rsidRPr="00AD0E3A">
        <w:rPr>
          <w:lang w:eastAsia="ru-RU"/>
        </w:rPr>
        <w:t>[</w:t>
      </w:r>
      <w:r>
        <w:rPr>
          <w:lang w:eastAsia="ru-RU"/>
        </w:rPr>
        <w:t>электронный</w:t>
      </w:r>
      <w:r w:rsidRPr="00AD0E3A">
        <w:rPr>
          <w:lang w:eastAsia="ru-RU"/>
        </w:rPr>
        <w:t xml:space="preserve"> </w:t>
      </w:r>
      <w:r>
        <w:rPr>
          <w:lang w:eastAsia="ru-RU"/>
        </w:rPr>
        <w:t>ресурс</w:t>
      </w:r>
      <w:r w:rsidRPr="00AD0E3A">
        <w:rPr>
          <w:lang w:eastAsia="ru-RU"/>
        </w:rPr>
        <w:t xml:space="preserve">]. </w:t>
      </w:r>
      <w:r>
        <w:rPr>
          <w:lang w:eastAsia="ru-RU"/>
        </w:rPr>
        <w:t>Режим</w:t>
      </w:r>
      <w:r w:rsidRPr="00AD0E3A">
        <w:rPr>
          <w:lang w:eastAsia="ru-RU"/>
        </w:rPr>
        <w:t xml:space="preserve"> </w:t>
      </w:r>
      <w:r>
        <w:rPr>
          <w:lang w:eastAsia="ru-RU"/>
        </w:rPr>
        <w:t>доступа</w:t>
      </w:r>
      <w:r w:rsidRPr="00AD0E3A">
        <w:rPr>
          <w:lang w:eastAsia="ru-RU"/>
        </w:rPr>
        <w:t>:</w:t>
      </w:r>
      <w:r>
        <w:rPr>
          <w:lang w:eastAsia="ru-RU"/>
        </w:rPr>
        <w:t xml:space="preserve"> </w:t>
      </w:r>
      <w:r w:rsidRPr="00AA39CC">
        <w:rPr>
          <w:rPrChange w:id="39" w:author="Юлия Подгорнова" w:date="2020-12-17T00:16:00Z">
            <w:rPr>
              <w:color w:val="0000FF"/>
              <w:u w:val="single"/>
              <w:lang w:eastAsia="ru-RU"/>
            </w:rPr>
          </w:rPrChange>
        </w:rPr>
        <w:t>https://pythonru.com/biblioteki/segmentacija-izobrazhenija-s-opencv-i-python.html</w:t>
      </w:r>
      <w:r>
        <w:rPr>
          <w:lang w:eastAsia="ru-RU"/>
        </w:rPr>
        <w:t xml:space="preserve"> </w:t>
      </w:r>
      <w:r w:rsidRPr="00AD0E3A">
        <w:rPr>
          <w:lang w:eastAsia="ru-RU"/>
        </w:rPr>
        <w:t>(</w:t>
      </w:r>
      <w:r>
        <w:rPr>
          <w:lang w:eastAsia="ru-RU"/>
        </w:rPr>
        <w:t>дата</w:t>
      </w:r>
      <w:r w:rsidRPr="00AD0E3A">
        <w:rPr>
          <w:lang w:eastAsia="ru-RU"/>
        </w:rPr>
        <w:t xml:space="preserve"> </w:t>
      </w:r>
      <w:r>
        <w:rPr>
          <w:lang w:eastAsia="ru-RU"/>
        </w:rPr>
        <w:t>обращения</w:t>
      </w:r>
      <w:r w:rsidRPr="00AD0E3A">
        <w:rPr>
          <w:lang w:eastAsia="ru-RU"/>
        </w:rPr>
        <w:t>: 6.</w:t>
      </w:r>
      <w:r w:rsidR="00713256">
        <w:rPr>
          <w:lang w:eastAsia="ru-RU"/>
        </w:rPr>
        <w:t>03</w:t>
      </w:r>
      <w:r w:rsidRPr="00AD0E3A">
        <w:rPr>
          <w:lang w:eastAsia="ru-RU"/>
        </w:rPr>
        <w:t>.2</w:t>
      </w:r>
      <w:r w:rsidR="00701EDA">
        <w:rPr>
          <w:lang w:eastAsia="ru-RU"/>
        </w:rPr>
        <w:t>1</w:t>
      </w:r>
      <w:r w:rsidRPr="00AD0E3A">
        <w:rPr>
          <w:lang w:eastAsia="ru-RU"/>
        </w:rPr>
        <w:t>).</w:t>
      </w:r>
    </w:p>
    <w:p w14:paraId="5EF0A863" w14:textId="0648B307" w:rsidR="00AD0E3A" w:rsidRPr="00AD0E3A" w:rsidRDefault="00AD0E3A" w:rsidP="00D95AC5">
      <w:pPr>
        <w:rPr>
          <w:lang w:eastAsia="ru-RU"/>
        </w:rPr>
      </w:pPr>
    </w:p>
    <w:p w14:paraId="2B6B3B30" w14:textId="0FC6809A" w:rsidR="00DB59A9" w:rsidRPr="00AD0E3A" w:rsidRDefault="00DB59A9" w:rsidP="001809D0">
      <w:pPr>
        <w:spacing w:after="200" w:line="276" w:lineRule="auto"/>
        <w:ind w:firstLine="0"/>
        <w:jc w:val="left"/>
      </w:pPr>
    </w:p>
    <w:sectPr w:rsidR="00DB59A9" w:rsidRPr="00AD0E3A" w:rsidSect="002F1D80">
      <w:headerReference w:type="default" r:id="rId21"/>
      <w:headerReference w:type="first" r:id="rId22"/>
      <w:pgSz w:w="11906" w:h="16838"/>
      <w:pgMar w:top="1134" w:right="850" w:bottom="1418" w:left="1701"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0EDB0" w14:textId="77777777" w:rsidR="009E04B7" w:rsidRDefault="009E04B7" w:rsidP="00E320DE">
      <w:pPr>
        <w:spacing w:line="240" w:lineRule="auto"/>
      </w:pPr>
      <w:r>
        <w:separator/>
      </w:r>
    </w:p>
  </w:endnote>
  <w:endnote w:type="continuationSeparator" w:id="0">
    <w:p w14:paraId="0A53489C" w14:textId="77777777" w:rsidR="009E04B7" w:rsidRDefault="009E04B7" w:rsidP="00E320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Calibri"/>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DBDAD" w14:textId="77777777" w:rsidR="009E04B7" w:rsidRDefault="009E04B7" w:rsidP="00E320DE">
      <w:pPr>
        <w:spacing w:line="240" w:lineRule="auto"/>
      </w:pPr>
      <w:r>
        <w:separator/>
      </w:r>
    </w:p>
  </w:footnote>
  <w:footnote w:type="continuationSeparator" w:id="0">
    <w:p w14:paraId="239453C2" w14:textId="77777777" w:rsidR="009E04B7" w:rsidRDefault="009E04B7" w:rsidP="00E320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B223B" w14:textId="77777777" w:rsidR="003C5B52" w:rsidRDefault="003C5B52">
    <w:pPr>
      <w:pStyle w:val="a5"/>
    </w:pPr>
    <w:r>
      <w:rPr>
        <w:noProof/>
        <w:lang w:eastAsia="ru-RU"/>
      </w:rPr>
      <mc:AlternateContent>
        <mc:Choice Requires="wpg">
          <w:drawing>
            <wp:anchor distT="0" distB="0" distL="114300" distR="114300" simplePos="0" relativeHeight="251658240" behindDoc="0" locked="1" layoutInCell="1" allowOverlap="1" wp14:anchorId="33FEF9C8" wp14:editId="57C13F2D">
              <wp:simplePos x="0" y="0"/>
              <wp:positionH relativeFrom="margin">
                <wp:align>center</wp:align>
              </wp:positionH>
              <wp:positionV relativeFrom="page">
                <wp:posOffset>222885</wp:posOffset>
              </wp:positionV>
              <wp:extent cx="6588760" cy="10188575"/>
              <wp:effectExtent l="0" t="0" r="21590" b="22225"/>
              <wp:wrapNone/>
              <wp:docPr id="130"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8575"/>
                        <a:chOff x="0" y="0"/>
                        <a:chExt cx="20000" cy="20000"/>
                      </a:xfrm>
                    </wpg:grpSpPr>
                    <wps:wsp>
                      <wps:cNvPr id="3"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651294" w14:textId="77777777" w:rsidR="003C5B52" w:rsidRDefault="003C5B52" w:rsidP="007D4A3A">
                            <w:pPr>
                              <w:pStyle w:val="ab"/>
                              <w:jc w:val="center"/>
                              <w:rPr>
                                <w:sz w:val="18"/>
                              </w:rPr>
                            </w:pPr>
                            <w:proofErr w:type="spellStart"/>
                            <w:r w:rsidRPr="00583C49">
                              <w:rPr>
                                <w:rFonts w:ascii="Times New Roman" w:hAnsi="Times New Roman"/>
                                <w:i w:val="0"/>
                                <w:sz w:val="18"/>
                              </w:rPr>
                              <w:t>Изм</w:t>
                            </w:r>
                            <w:proofErr w:type="spellEnd"/>
                            <w:r>
                              <w:rPr>
                                <w:sz w:val="18"/>
                              </w:rPr>
                              <w:t>.</w:t>
                            </w:r>
                          </w:p>
                        </w:txbxContent>
                      </wps:txbx>
                      <wps:bodyPr rot="0" vert="horz" wrap="square" lIns="12700" tIns="12700" rIns="12700" bIns="12700" anchor="t" anchorCtr="0" upright="1">
                        <a:noAutofit/>
                      </wps:bodyPr>
                    </wps:wsp>
                    <wps:wsp>
                      <wps:cNvPr id="18"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ECA46D5" w14:textId="77777777" w:rsidR="003C5B52" w:rsidRPr="00583C49" w:rsidRDefault="003C5B52" w:rsidP="007D4A3A">
                            <w:pPr>
                              <w:pStyle w:val="ab"/>
                              <w:jc w:val="center"/>
                              <w:rPr>
                                <w:rFonts w:ascii="Times New Roman" w:hAnsi="Times New Roman"/>
                                <w:i w:val="0"/>
                                <w:sz w:val="18"/>
                              </w:rPr>
                            </w:pPr>
                            <w:r w:rsidRPr="00583C49">
                              <w:rPr>
                                <w:rFonts w:ascii="Times New Roman" w:hAnsi="Times New Roman"/>
                                <w:i w:val="0"/>
                                <w:sz w:val="18"/>
                              </w:rPr>
                              <w:t>Лист</w:t>
                            </w:r>
                          </w:p>
                        </w:txbxContent>
                      </wps:txbx>
                      <wps:bodyPr rot="0" vert="horz" wrap="square" lIns="12700" tIns="12700" rIns="12700" bIns="12700" anchor="t" anchorCtr="0" upright="1">
                        <a:noAutofit/>
                      </wps:bodyPr>
                    </wps:wsp>
                    <wps:wsp>
                      <wps:cNvPr id="19"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0378CF" w14:textId="77777777" w:rsidR="003C5B52" w:rsidRPr="00583C49" w:rsidRDefault="003C5B52" w:rsidP="007D4A3A">
                            <w:pPr>
                              <w:pStyle w:val="ab"/>
                              <w:jc w:val="center"/>
                              <w:rPr>
                                <w:rFonts w:ascii="Times New Roman" w:hAnsi="Times New Roman"/>
                                <w:i w:val="0"/>
                                <w:sz w:val="18"/>
                              </w:rPr>
                            </w:pPr>
                            <w:r w:rsidRPr="00583C49">
                              <w:rPr>
                                <w:rFonts w:ascii="Times New Roman" w:hAnsi="Times New Roman"/>
                                <w:i w:val="0"/>
                                <w:sz w:val="18"/>
                              </w:rPr>
                              <w:t xml:space="preserve">№ </w:t>
                            </w:r>
                            <w:proofErr w:type="spellStart"/>
                            <w:r w:rsidRPr="00583C49">
                              <w:rPr>
                                <w:rFonts w:ascii="Times New Roman" w:hAnsi="Times New Roman"/>
                                <w:i w:val="0"/>
                                <w:sz w:val="18"/>
                              </w:rPr>
                              <w:t>докум</w:t>
                            </w:r>
                            <w:proofErr w:type="spellEnd"/>
                            <w:r w:rsidRPr="00583C49">
                              <w:rPr>
                                <w:rFonts w:ascii="Times New Roman" w:hAnsi="Times New Roman"/>
                                <w:i w:val="0"/>
                                <w:sz w:val="18"/>
                              </w:rPr>
                              <w:t>.</w:t>
                            </w:r>
                          </w:p>
                        </w:txbxContent>
                      </wps:txbx>
                      <wps:bodyPr rot="0" vert="horz" wrap="square" lIns="12700" tIns="12700" rIns="12700" bIns="12700" anchor="t" anchorCtr="0" upright="1">
                        <a:noAutofit/>
                      </wps:bodyPr>
                    </wps:wsp>
                    <wps:wsp>
                      <wps:cNvPr id="20"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641D0A5" w14:textId="77777777" w:rsidR="003C5B52" w:rsidRPr="00583C49" w:rsidRDefault="003C5B52" w:rsidP="007D4A3A">
                            <w:pPr>
                              <w:pStyle w:val="ab"/>
                              <w:jc w:val="center"/>
                              <w:rPr>
                                <w:rFonts w:ascii="Times New Roman" w:hAnsi="Times New Roman"/>
                                <w:i w:val="0"/>
                                <w:sz w:val="18"/>
                              </w:rPr>
                            </w:pPr>
                            <w:proofErr w:type="spellStart"/>
                            <w:r w:rsidRPr="00583C49">
                              <w:rPr>
                                <w:rFonts w:ascii="Times New Roman" w:hAnsi="Times New Roman"/>
                                <w:i w:val="0"/>
                                <w:sz w:val="18"/>
                              </w:rPr>
                              <w:t>Подпись</w:t>
                            </w:r>
                            <w:proofErr w:type="spellEnd"/>
                          </w:p>
                        </w:txbxContent>
                      </wps:txbx>
                      <wps:bodyPr rot="0" vert="horz" wrap="square" lIns="12700" tIns="12700" rIns="12700" bIns="12700" anchor="t" anchorCtr="0" upright="1">
                        <a:noAutofit/>
                      </wps:bodyPr>
                    </wps:wsp>
                    <wps:wsp>
                      <wps:cNvPr id="21"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CDF55D2" w14:textId="77777777" w:rsidR="003C5B52" w:rsidRPr="00583C49" w:rsidRDefault="003C5B52" w:rsidP="007D4A3A">
                            <w:pPr>
                              <w:pStyle w:val="ab"/>
                              <w:jc w:val="center"/>
                              <w:rPr>
                                <w:rFonts w:ascii="Times New Roman" w:hAnsi="Times New Roman"/>
                                <w:i w:val="0"/>
                                <w:sz w:val="18"/>
                              </w:rPr>
                            </w:pPr>
                            <w:r w:rsidRPr="00583C49">
                              <w:rPr>
                                <w:rFonts w:ascii="Times New Roman" w:hAnsi="Times New Roman"/>
                                <w:i w:val="0"/>
                                <w:sz w:val="18"/>
                              </w:rPr>
                              <w:t>Дата</w:t>
                            </w:r>
                          </w:p>
                        </w:txbxContent>
                      </wps:txbx>
                      <wps:bodyPr rot="0" vert="horz" wrap="square" lIns="12700" tIns="12700" rIns="12700" bIns="12700" anchor="t" anchorCtr="0" upright="1">
                        <a:noAutofit/>
                      </wps:bodyPr>
                    </wps:wsp>
                    <wps:wsp>
                      <wps:cNvPr id="22"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28108E" w14:textId="77777777" w:rsidR="003C5B52" w:rsidRDefault="003C5B52" w:rsidP="007D4A3A">
                            <w:pPr>
                              <w:pStyle w:val="ab"/>
                              <w:jc w:val="center"/>
                              <w:rPr>
                                <w:sz w:val="18"/>
                              </w:rPr>
                            </w:pPr>
                            <w:r>
                              <w:rPr>
                                <w:sz w:val="18"/>
                              </w:rPr>
                              <w:t>Лист</w:t>
                            </w:r>
                          </w:p>
                        </w:txbxContent>
                      </wps:txbx>
                      <wps:bodyPr rot="0" vert="horz" wrap="square" lIns="12700" tIns="12700" rIns="12700" bIns="12700" anchor="t" anchorCtr="0" upright="1">
                        <a:noAutofit/>
                      </wps:bodyPr>
                    </wps:wsp>
                    <wps:wsp>
                      <wps:cNvPr id="23" name="Rectangle 20"/>
                      <wps:cNvSpPr>
                        <a:spLocks noChangeArrowheads="1"/>
                      </wps:cNvSpPr>
                      <wps:spPr bwMode="auto">
                        <a:xfrm>
                          <a:off x="18949" y="19435"/>
                          <a:ext cx="873" cy="4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29737D7" w14:textId="55286EE2" w:rsidR="003C5B52" w:rsidRDefault="003C5B52" w:rsidP="00304554">
                            <w:pPr>
                              <w:ind w:firstLine="0"/>
                              <w:jc w:val="center"/>
                            </w:pPr>
                            <w:r>
                              <w:fldChar w:fldCharType="begin"/>
                            </w:r>
                            <w:r>
                              <w:instrText>PAGE   \* MERGEFORMAT</w:instrText>
                            </w:r>
                            <w:r>
                              <w:fldChar w:fldCharType="separate"/>
                            </w:r>
                            <w:r>
                              <w:rPr>
                                <w:noProof/>
                              </w:rPr>
                              <w:t>5</w:t>
                            </w:r>
                            <w:r>
                              <w:rPr>
                                <w:noProof/>
                              </w:rPr>
                              <w:fldChar w:fldCharType="end"/>
                            </w:r>
                          </w:p>
                        </w:txbxContent>
                      </wps:txbx>
                      <wps:bodyPr rot="0" vert="horz" wrap="square" lIns="12700" tIns="12700" rIns="12700" bIns="12700" anchor="t" anchorCtr="0" upright="1">
                        <a:noAutofit/>
                      </wps:bodyPr>
                    </wps:wsp>
                    <wps:wsp>
                      <wps:cNvPr id="24"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B696B44" w14:textId="227046AF" w:rsidR="003C5B52" w:rsidRPr="00014C05" w:rsidRDefault="003C5B52" w:rsidP="006A3672">
                            <w:pPr>
                              <w:jc w:val="center"/>
                              <w:rPr>
                                <w:rFonts w:cs="Times New Roman"/>
                                <w:color w:val="000000"/>
                                <w:sz w:val="27"/>
                                <w:szCs w:val="27"/>
                              </w:rPr>
                            </w:pPr>
                            <w:r>
                              <w:rPr>
                                <w:rFonts w:cs="Times New Roman"/>
                                <w:color w:val="000000"/>
                                <w:sz w:val="27"/>
                                <w:szCs w:val="27"/>
                              </w:rPr>
                              <w:t>МИВУ 09.03.02-00</w:t>
                            </w:r>
                            <w:r w:rsidRPr="00014C05">
                              <w:rPr>
                                <w:rFonts w:cs="Times New Roman"/>
                                <w:color w:val="000000"/>
                                <w:sz w:val="27"/>
                                <w:szCs w:val="27"/>
                              </w:rPr>
                              <w:t>.0</w:t>
                            </w:r>
                            <w:r>
                              <w:rPr>
                                <w:rFonts w:cs="Times New Roman"/>
                                <w:color w:val="000000"/>
                                <w:sz w:val="27"/>
                                <w:szCs w:val="27"/>
                              </w:rPr>
                              <w:t>05</w:t>
                            </w:r>
                          </w:p>
                          <w:p w14:paraId="7644FCB9" w14:textId="77777777" w:rsidR="003C5B52" w:rsidRPr="00E320DE" w:rsidRDefault="003C5B52" w:rsidP="006A3672">
                            <w:pPr>
                              <w:jc w:val="center"/>
                              <w:rPr>
                                <w:rFonts w:cs="Times New Roman"/>
                                <w:szCs w:val="36"/>
                              </w:rPr>
                            </w:pPr>
                          </w:p>
                          <w:p w14:paraId="4FA02A0F" w14:textId="77777777" w:rsidR="003C5B52" w:rsidRPr="00984989" w:rsidRDefault="003C5B52" w:rsidP="007D4A3A">
                            <w:pPr>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FEF9C8" id="Группа 2" o:spid="_x0000_s1026" style="position:absolute;left:0;text-align:left;margin-left:0;margin-top:17.55pt;width:518.8pt;height:802.25pt;z-index:251658240;mso-position-horizontal:center;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4"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6"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7"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9"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0"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eBLwgAAANsAAAAPAAAAZHJzL2Rvd25yZXYueG1sRE/NagIx&#10;EL4LfYcwhd40ax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CyZeBLwgAAANsAAAAPAAAA&#10;AAAAAAAAAAAAAAcCAABkcnMvZG93bnJldi54bWxQSwUGAAAAAAMAAwC3AAAA9gIAAAAA&#10;" strokeweight="1pt"/>
              <v:line id="Line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13"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" strokeweight="1pt"/>
              <v:rect id="Rectangle 14"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00651294" w14:textId="77777777" w:rsidR="003C5B52" w:rsidRDefault="003C5B52" w:rsidP="007D4A3A">
                      <w:pPr>
                        <w:pStyle w:val="ab"/>
                        <w:jc w:val="center"/>
                        <w:rPr>
                          <w:sz w:val="18"/>
                        </w:rPr>
                      </w:pPr>
                      <w:proofErr w:type="spellStart"/>
                      <w:r w:rsidRPr="00583C49">
                        <w:rPr>
                          <w:rFonts w:ascii="Times New Roman" w:hAnsi="Times New Roman"/>
                          <w:i w:val="0"/>
                          <w:sz w:val="18"/>
                        </w:rPr>
                        <w:t>Изм</w:t>
                      </w:r>
                      <w:proofErr w:type="spellEnd"/>
                      <w:r>
                        <w:rPr>
                          <w:sz w:val="18"/>
                        </w:rPr>
                        <w:t>.</w:t>
                      </w:r>
                    </w:p>
                  </w:txbxContent>
                </v:textbox>
              </v:rect>
              <v:rect id="Rectangle 15"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7ECA46D5" w14:textId="77777777" w:rsidR="003C5B52" w:rsidRPr="00583C49" w:rsidRDefault="003C5B52" w:rsidP="007D4A3A">
                      <w:pPr>
                        <w:pStyle w:val="ab"/>
                        <w:jc w:val="center"/>
                        <w:rPr>
                          <w:rFonts w:ascii="Times New Roman" w:hAnsi="Times New Roman"/>
                          <w:i w:val="0"/>
                          <w:sz w:val="18"/>
                        </w:rPr>
                      </w:pPr>
                      <w:r w:rsidRPr="00583C49">
                        <w:rPr>
                          <w:rFonts w:ascii="Times New Roman" w:hAnsi="Times New Roman"/>
                          <w:i w:val="0"/>
                          <w:sz w:val="18"/>
                        </w:rPr>
                        <w:t>Лист</w:t>
                      </w:r>
                    </w:p>
                  </w:txbxContent>
                </v:textbox>
              </v:rect>
              <v:rect id="Rectangle 16"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420378CF" w14:textId="77777777" w:rsidR="003C5B52" w:rsidRPr="00583C49" w:rsidRDefault="003C5B52" w:rsidP="007D4A3A">
                      <w:pPr>
                        <w:pStyle w:val="ab"/>
                        <w:jc w:val="center"/>
                        <w:rPr>
                          <w:rFonts w:ascii="Times New Roman" w:hAnsi="Times New Roman"/>
                          <w:i w:val="0"/>
                          <w:sz w:val="18"/>
                        </w:rPr>
                      </w:pPr>
                      <w:r w:rsidRPr="00583C49">
                        <w:rPr>
                          <w:rFonts w:ascii="Times New Roman" w:hAnsi="Times New Roman"/>
                          <w:i w:val="0"/>
                          <w:sz w:val="18"/>
                        </w:rPr>
                        <w:t xml:space="preserve">№ </w:t>
                      </w:r>
                      <w:proofErr w:type="spellStart"/>
                      <w:r w:rsidRPr="00583C49">
                        <w:rPr>
                          <w:rFonts w:ascii="Times New Roman" w:hAnsi="Times New Roman"/>
                          <w:i w:val="0"/>
                          <w:sz w:val="18"/>
                        </w:rPr>
                        <w:t>докум</w:t>
                      </w:r>
                      <w:proofErr w:type="spellEnd"/>
                      <w:r w:rsidRPr="00583C49">
                        <w:rPr>
                          <w:rFonts w:ascii="Times New Roman" w:hAnsi="Times New Roman"/>
                          <w:i w:val="0"/>
                          <w:sz w:val="18"/>
                        </w:rPr>
                        <w:t>.</w:t>
                      </w:r>
                    </w:p>
                  </w:txbxContent>
                </v:textbox>
              </v:rect>
              <v:rect id="Rectangle 17"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6641D0A5" w14:textId="77777777" w:rsidR="003C5B52" w:rsidRPr="00583C49" w:rsidRDefault="003C5B52" w:rsidP="007D4A3A">
                      <w:pPr>
                        <w:pStyle w:val="ab"/>
                        <w:jc w:val="center"/>
                        <w:rPr>
                          <w:rFonts w:ascii="Times New Roman" w:hAnsi="Times New Roman"/>
                          <w:i w:val="0"/>
                          <w:sz w:val="18"/>
                        </w:rPr>
                      </w:pPr>
                      <w:proofErr w:type="spellStart"/>
                      <w:r w:rsidRPr="00583C49">
                        <w:rPr>
                          <w:rFonts w:ascii="Times New Roman" w:hAnsi="Times New Roman"/>
                          <w:i w:val="0"/>
                          <w:sz w:val="18"/>
                        </w:rPr>
                        <w:t>Подпись</w:t>
                      </w:r>
                      <w:proofErr w:type="spellEnd"/>
                    </w:p>
                  </w:txbxContent>
                </v:textbox>
              </v:rect>
              <v:rect id="Rectangle 18"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14:paraId="1CDF55D2" w14:textId="77777777" w:rsidR="003C5B52" w:rsidRPr="00583C49" w:rsidRDefault="003C5B52" w:rsidP="007D4A3A">
                      <w:pPr>
                        <w:pStyle w:val="ab"/>
                        <w:jc w:val="center"/>
                        <w:rPr>
                          <w:rFonts w:ascii="Times New Roman" w:hAnsi="Times New Roman"/>
                          <w:i w:val="0"/>
                          <w:sz w:val="18"/>
                        </w:rPr>
                      </w:pPr>
                      <w:r w:rsidRPr="00583C49">
                        <w:rPr>
                          <w:rFonts w:ascii="Times New Roman" w:hAnsi="Times New Roman"/>
                          <w:i w:val="0"/>
                          <w:sz w:val="18"/>
                        </w:rPr>
                        <w:t>Дата</w:t>
                      </w:r>
                    </w:p>
                  </w:txbxContent>
                </v:textbox>
              </v:rect>
              <v:rect id="Rectangle 19"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" filled="f" stroked="f" strokeweight=".25pt">
                <v:textbox inset="1pt,1pt,1pt,1pt">
                  <w:txbxContent>
                    <w:p w14:paraId="0328108E" w14:textId="77777777" w:rsidR="003C5B52" w:rsidRDefault="003C5B52" w:rsidP="007D4A3A">
                      <w:pPr>
                        <w:pStyle w:val="ab"/>
                        <w:jc w:val="center"/>
                        <w:rPr>
                          <w:sz w:val="18"/>
                        </w:rPr>
                      </w:pPr>
                      <w:r>
                        <w:rPr>
                          <w:sz w:val="18"/>
                        </w:rPr>
                        <w:t>Лист</w:t>
                      </w:r>
                    </w:p>
                  </w:txbxContent>
                </v:textbox>
              </v:rect>
              <v:rect id="Rectangle 20" o:spid="_x0000_s1044" style="position:absolute;left:18949;top:19435;width:873;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" filled="f" stroked="f" strokeweight=".25pt">
                <v:textbox inset="1pt,1pt,1pt,1pt">
                  <w:txbxContent>
                    <w:p w14:paraId="029737D7" w14:textId="55286EE2" w:rsidR="003C5B52" w:rsidRDefault="003C5B52" w:rsidP="00304554">
                      <w:pPr>
                        <w:ind w:firstLine="0"/>
                        <w:jc w:val="center"/>
                      </w:pPr>
                      <w:r>
                        <w:fldChar w:fldCharType="begin"/>
                      </w:r>
                      <w:r>
                        <w:instrText>PAGE   \* MERGEFORMAT</w:instrText>
                      </w:r>
                      <w:r>
                        <w:fldChar w:fldCharType="separate"/>
                      </w:r>
                      <w:r>
                        <w:rPr>
                          <w:noProof/>
                        </w:rPr>
                        <w:t>5</w:t>
                      </w:r>
                      <w:r>
                        <w:rPr>
                          <w:noProof/>
                        </w:rPr>
                        <w:fldChar w:fldCharType="end"/>
                      </w:r>
                    </w:p>
                  </w:txbxContent>
                </v:textbox>
              </v:rect>
              <v:rect id="Rectangle 21"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14:paraId="5B696B44" w14:textId="227046AF" w:rsidR="003C5B52" w:rsidRPr="00014C05" w:rsidRDefault="003C5B52" w:rsidP="006A3672">
                      <w:pPr>
                        <w:jc w:val="center"/>
                        <w:rPr>
                          <w:rFonts w:cs="Times New Roman"/>
                          <w:color w:val="000000"/>
                          <w:sz w:val="27"/>
                          <w:szCs w:val="27"/>
                        </w:rPr>
                      </w:pPr>
                      <w:r>
                        <w:rPr>
                          <w:rFonts w:cs="Times New Roman"/>
                          <w:color w:val="000000"/>
                          <w:sz w:val="27"/>
                          <w:szCs w:val="27"/>
                        </w:rPr>
                        <w:t>МИВУ 09.03.02-00</w:t>
                      </w:r>
                      <w:r w:rsidRPr="00014C05">
                        <w:rPr>
                          <w:rFonts w:cs="Times New Roman"/>
                          <w:color w:val="000000"/>
                          <w:sz w:val="27"/>
                          <w:szCs w:val="27"/>
                        </w:rPr>
                        <w:t>.0</w:t>
                      </w:r>
                      <w:r>
                        <w:rPr>
                          <w:rFonts w:cs="Times New Roman"/>
                          <w:color w:val="000000"/>
                          <w:sz w:val="27"/>
                          <w:szCs w:val="27"/>
                        </w:rPr>
                        <w:t>05</w:t>
                      </w:r>
                    </w:p>
                    <w:p w14:paraId="7644FCB9" w14:textId="77777777" w:rsidR="003C5B52" w:rsidRPr="00E320DE" w:rsidRDefault="003C5B52" w:rsidP="006A3672">
                      <w:pPr>
                        <w:jc w:val="center"/>
                        <w:rPr>
                          <w:rFonts w:cs="Times New Roman"/>
                          <w:szCs w:val="36"/>
                        </w:rPr>
                      </w:pPr>
                    </w:p>
                    <w:p w14:paraId="4FA02A0F" w14:textId="77777777" w:rsidR="003C5B52" w:rsidRPr="00984989" w:rsidRDefault="003C5B52" w:rsidP="007D4A3A">
                      <w:pPr>
                        <w:jc w:val="center"/>
                      </w:pPr>
                    </w:p>
                  </w:txbxContent>
                </v:textbox>
              </v:rect>
              <w10:wrap anchorx="margin"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E66EE" w14:textId="77777777" w:rsidR="003C5B52" w:rsidRDefault="003C5B52">
    <w:pPr>
      <w:pStyle w:val="a5"/>
    </w:pPr>
    <w:r>
      <w:rPr>
        <w:noProof/>
        <w:lang w:eastAsia="ru-RU"/>
      </w:rPr>
      <mc:AlternateContent>
        <mc:Choice Requires="wpg">
          <w:drawing>
            <wp:anchor distT="0" distB="0" distL="114300" distR="114300" simplePos="0" relativeHeight="251659264" behindDoc="0" locked="1" layoutInCell="0" allowOverlap="1" wp14:anchorId="2BA1932A" wp14:editId="16D86FE4">
              <wp:simplePos x="0" y="0"/>
              <wp:positionH relativeFrom="page">
                <wp:posOffset>642620</wp:posOffset>
              </wp:positionH>
              <wp:positionV relativeFrom="page">
                <wp:posOffset>285750</wp:posOffset>
              </wp:positionV>
              <wp:extent cx="6685915" cy="10189210"/>
              <wp:effectExtent l="0" t="0" r="38735" b="21590"/>
              <wp:wrapNone/>
              <wp:docPr id="80" name="Группа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5915" cy="10189210"/>
                        <a:chOff x="0" y="0"/>
                        <a:chExt cx="20000" cy="20000"/>
                      </a:xfrm>
                    </wpg:grpSpPr>
                    <wps:wsp>
                      <wps:cNvPr id="81" name="Rectangle 7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2" name="Line 74"/>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Line 75"/>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 name="Line 76"/>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Line 77"/>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 name="Line 78"/>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Line 79"/>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Line 80"/>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Line 8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 name="Line 82"/>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 name="Rectangle 83"/>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E156F7" w14:textId="77777777" w:rsidR="003C5B52" w:rsidRDefault="003C5B52">
                            <w:pPr>
                              <w:pStyle w:val="ab"/>
                              <w:jc w:val="center"/>
                              <w:rPr>
                                <w:sz w:val="18"/>
                              </w:rPr>
                            </w:pPr>
                            <w:proofErr w:type="spellStart"/>
                            <w:r w:rsidRPr="00F815AC">
                              <w:rPr>
                                <w:rFonts w:ascii="Times New Roman" w:hAnsi="Times New Roman"/>
                                <w:i w:val="0"/>
                                <w:sz w:val="18"/>
                              </w:rPr>
                              <w:t>Изм</w:t>
                            </w:r>
                            <w:proofErr w:type="spellEnd"/>
                            <w:r>
                              <w:rPr>
                                <w:sz w:val="18"/>
                              </w:rPr>
                              <w:t>.</w:t>
                            </w:r>
                          </w:p>
                        </w:txbxContent>
                      </wps:txbx>
                      <wps:bodyPr rot="0" vert="horz" wrap="square" lIns="12700" tIns="12700" rIns="12700" bIns="12700" anchor="t" anchorCtr="0" upright="1">
                        <a:noAutofit/>
                      </wps:bodyPr>
                    </wps:wsp>
                    <wps:wsp>
                      <wps:cNvPr id="92" name="Rectangle 84"/>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AFFC724" w14:textId="77777777" w:rsidR="003C5B52" w:rsidRPr="00F815AC" w:rsidRDefault="003C5B52">
                            <w:pPr>
                              <w:pStyle w:val="ab"/>
                              <w:jc w:val="center"/>
                              <w:rPr>
                                <w:rFonts w:ascii="Times New Roman" w:hAnsi="Times New Roman"/>
                                <w:i w:val="0"/>
                                <w:sz w:val="18"/>
                              </w:rPr>
                            </w:pPr>
                            <w:r w:rsidRPr="00F815AC">
                              <w:rPr>
                                <w:rFonts w:ascii="Times New Roman" w:hAnsi="Times New Roman"/>
                                <w:i w:val="0"/>
                                <w:sz w:val="18"/>
                              </w:rPr>
                              <w:t>Лист</w:t>
                            </w:r>
                          </w:p>
                        </w:txbxContent>
                      </wps:txbx>
                      <wps:bodyPr rot="0" vert="horz" wrap="square" lIns="12700" tIns="12700" rIns="12700" bIns="12700" anchor="t" anchorCtr="0" upright="1">
                        <a:noAutofit/>
                      </wps:bodyPr>
                    </wps:wsp>
                    <wps:wsp>
                      <wps:cNvPr id="93" name="Rectangle 85"/>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A2AD02" w14:textId="77777777" w:rsidR="003C5B52" w:rsidRDefault="003C5B52">
                            <w:pPr>
                              <w:pStyle w:val="ab"/>
                              <w:jc w:val="center"/>
                              <w:rPr>
                                <w:sz w:val="18"/>
                              </w:rPr>
                            </w:pPr>
                            <w:r w:rsidRPr="00F815AC">
                              <w:rPr>
                                <w:rFonts w:ascii="Times New Roman" w:hAnsi="Times New Roman"/>
                                <w:i w:val="0"/>
                                <w:sz w:val="18"/>
                              </w:rPr>
                              <w:t xml:space="preserve">№ </w:t>
                            </w:r>
                            <w:proofErr w:type="spellStart"/>
                            <w:r w:rsidRPr="00F815AC">
                              <w:rPr>
                                <w:rFonts w:ascii="Times New Roman" w:hAnsi="Times New Roman"/>
                                <w:i w:val="0"/>
                                <w:sz w:val="18"/>
                              </w:rPr>
                              <w:t>докум</w:t>
                            </w:r>
                            <w:proofErr w:type="spellEnd"/>
                            <w:r>
                              <w:rPr>
                                <w:sz w:val="18"/>
                              </w:rPr>
                              <w:t>.</w:t>
                            </w:r>
                          </w:p>
                        </w:txbxContent>
                      </wps:txbx>
                      <wps:bodyPr rot="0" vert="horz" wrap="square" lIns="12700" tIns="12700" rIns="12700" bIns="12700" anchor="t" anchorCtr="0" upright="1">
                        <a:noAutofit/>
                      </wps:bodyPr>
                    </wps:wsp>
                    <wps:wsp>
                      <wps:cNvPr id="94" name="Rectangle 86"/>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CDD02EF" w14:textId="77777777" w:rsidR="003C5B52" w:rsidRPr="00F815AC" w:rsidRDefault="003C5B52">
                            <w:pPr>
                              <w:pStyle w:val="ab"/>
                              <w:jc w:val="center"/>
                              <w:rPr>
                                <w:rFonts w:ascii="Times New Roman" w:hAnsi="Times New Roman"/>
                                <w:i w:val="0"/>
                                <w:sz w:val="18"/>
                              </w:rPr>
                            </w:pPr>
                            <w:proofErr w:type="spellStart"/>
                            <w:r w:rsidRPr="00F815AC">
                              <w:rPr>
                                <w:rFonts w:ascii="Times New Roman" w:hAnsi="Times New Roman"/>
                                <w:i w:val="0"/>
                                <w:sz w:val="18"/>
                              </w:rPr>
                              <w:t>Подпись</w:t>
                            </w:r>
                            <w:proofErr w:type="spellEnd"/>
                          </w:p>
                        </w:txbxContent>
                      </wps:txbx>
                      <wps:bodyPr rot="0" vert="horz" wrap="square" lIns="12700" tIns="12700" rIns="12700" bIns="12700" anchor="t" anchorCtr="0" upright="1">
                        <a:noAutofit/>
                      </wps:bodyPr>
                    </wps:wsp>
                    <wps:wsp>
                      <wps:cNvPr id="95" name="Rectangle 87"/>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4FB113" w14:textId="77777777" w:rsidR="003C5B52" w:rsidRPr="00F815AC" w:rsidRDefault="003C5B52">
                            <w:pPr>
                              <w:pStyle w:val="ab"/>
                              <w:jc w:val="center"/>
                              <w:rPr>
                                <w:rFonts w:ascii="Times New Roman" w:hAnsi="Times New Roman"/>
                                <w:i w:val="0"/>
                                <w:sz w:val="18"/>
                              </w:rPr>
                            </w:pPr>
                            <w:r w:rsidRPr="00F815AC">
                              <w:rPr>
                                <w:rFonts w:ascii="Times New Roman" w:hAnsi="Times New Roman"/>
                                <w:i w:val="0"/>
                                <w:sz w:val="18"/>
                              </w:rPr>
                              <w:t>Дата</w:t>
                            </w:r>
                          </w:p>
                        </w:txbxContent>
                      </wps:txbx>
                      <wps:bodyPr rot="0" vert="horz" wrap="square" lIns="12700" tIns="12700" rIns="12700" bIns="12700" anchor="t" anchorCtr="0" upright="1">
                        <a:noAutofit/>
                      </wps:bodyPr>
                    </wps:wsp>
                    <wps:wsp>
                      <wps:cNvPr id="96" name="Rectangle 88"/>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E6C96D" w14:textId="77777777" w:rsidR="003C5B52" w:rsidRPr="00FB03D7" w:rsidRDefault="003C5B52">
                            <w:pPr>
                              <w:pStyle w:val="ab"/>
                              <w:jc w:val="center"/>
                              <w:rPr>
                                <w:rFonts w:ascii="Times New Roman" w:hAnsi="Times New Roman"/>
                                <w:i w:val="0"/>
                                <w:sz w:val="18"/>
                              </w:rPr>
                            </w:pPr>
                            <w:r w:rsidRPr="00FB03D7">
                              <w:rPr>
                                <w:rFonts w:ascii="Times New Roman" w:hAnsi="Times New Roman"/>
                                <w:i w:val="0"/>
                                <w:sz w:val="18"/>
                              </w:rPr>
                              <w:t>Лист</w:t>
                            </w:r>
                          </w:p>
                        </w:txbxContent>
                      </wps:txbx>
                      <wps:bodyPr rot="0" vert="horz" wrap="square" lIns="12700" tIns="12700" rIns="12700" bIns="12700" anchor="t" anchorCtr="0" upright="1">
                        <a:noAutofit/>
                      </wps:bodyPr>
                    </wps:wsp>
                    <wps:wsp>
                      <wps:cNvPr id="97" name="Rectangle 89"/>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D70128" w14:textId="569D0EC0" w:rsidR="003C5B52" w:rsidRPr="00320986" w:rsidRDefault="002F1D80">
                            <w:pPr>
                              <w:pStyle w:val="ab"/>
                              <w:jc w:val="center"/>
                              <w:rPr>
                                <w:sz w:val="18"/>
                                <w:lang w:val="ru-RU"/>
                              </w:rPr>
                            </w:pPr>
                            <w:r>
                              <w:rPr>
                                <w:sz w:val="18"/>
                                <w:lang w:val="ru-RU"/>
                              </w:rPr>
                              <w:t>3</w:t>
                            </w:r>
                          </w:p>
                        </w:txbxContent>
                      </wps:txbx>
                      <wps:bodyPr rot="0" vert="horz" wrap="square" lIns="12700" tIns="12700" rIns="12700" bIns="12700" anchor="t" anchorCtr="0" upright="1">
                        <a:noAutofit/>
                      </wps:bodyPr>
                    </wps:wsp>
                    <wps:wsp>
                      <wps:cNvPr id="98" name="Rectangle 90"/>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9FB39A" w14:textId="77777777" w:rsidR="003C5B52" w:rsidRPr="00014C05" w:rsidRDefault="003C5B52" w:rsidP="007D4A3A">
                            <w:pPr>
                              <w:jc w:val="center"/>
                              <w:rPr>
                                <w:rFonts w:cs="Times New Roman"/>
                                <w:szCs w:val="36"/>
                              </w:rPr>
                            </w:pPr>
                            <w:r>
                              <w:rPr>
                                <w:rFonts w:cs="Times New Roman"/>
                                <w:color w:val="000000"/>
                                <w:sz w:val="27"/>
                                <w:szCs w:val="27"/>
                              </w:rPr>
                              <w:t>МИВУ 09.03.02-00.005 ПЗ</w:t>
                            </w:r>
                          </w:p>
                        </w:txbxContent>
                      </wps:txbx>
                      <wps:bodyPr rot="0" vert="horz" wrap="square" lIns="12700" tIns="12700" rIns="12700" bIns="12700" anchor="t" anchorCtr="0" upright="1">
                        <a:noAutofit/>
                      </wps:bodyPr>
                    </wps:wsp>
                    <wps:wsp>
                      <wps:cNvPr id="99" name="Line 9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 name="Line 92"/>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 name="Line 93"/>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 name="Line 94"/>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 name="Line 95"/>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04" name="Group 96"/>
                      <wpg:cNvGrpSpPr>
                        <a:grpSpLocks/>
                      </wpg:cNvGrpSpPr>
                      <wpg:grpSpPr bwMode="auto">
                        <a:xfrm>
                          <a:off x="39" y="18267"/>
                          <a:ext cx="4801" cy="310"/>
                          <a:chOff x="0" y="0"/>
                          <a:chExt cx="19999" cy="20000"/>
                        </a:xfrm>
                      </wpg:grpSpPr>
                      <wps:wsp>
                        <wps:cNvPr id="105" name="Rectangle 9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5923B7D" w14:textId="77777777" w:rsidR="003C5B52" w:rsidRPr="00F815AC" w:rsidRDefault="003C5B52">
                              <w:pPr>
                                <w:pStyle w:val="ab"/>
                                <w:rPr>
                                  <w:rFonts w:ascii="Times New Roman" w:hAnsi="Times New Roman"/>
                                  <w:i w:val="0"/>
                                  <w:sz w:val="18"/>
                                </w:rPr>
                              </w:pPr>
                              <w:r w:rsidRPr="00F815AC">
                                <w:rPr>
                                  <w:rFonts w:ascii="Times New Roman" w:hAnsi="Times New Roman"/>
                                  <w:i w:val="0"/>
                                  <w:sz w:val="18"/>
                                </w:rPr>
                                <w:t xml:space="preserve"> </w:t>
                              </w:r>
                              <w:proofErr w:type="spellStart"/>
                              <w:r w:rsidRPr="00F815AC">
                                <w:rPr>
                                  <w:rFonts w:ascii="Times New Roman" w:hAnsi="Times New Roman"/>
                                  <w:i w:val="0"/>
                                  <w:sz w:val="18"/>
                                </w:rPr>
                                <w:t>Разраб</w:t>
                              </w:r>
                              <w:proofErr w:type="spellEnd"/>
                              <w:r w:rsidRPr="00F815AC">
                                <w:rPr>
                                  <w:rFonts w:ascii="Times New Roman" w:hAnsi="Times New Roman"/>
                                  <w:i w:val="0"/>
                                  <w:sz w:val="18"/>
                                </w:rPr>
                                <w:t>.</w:t>
                              </w:r>
                            </w:p>
                          </w:txbxContent>
                        </wps:txbx>
                        <wps:bodyPr rot="0" vert="horz" wrap="square" lIns="12700" tIns="12700" rIns="12700" bIns="12700" anchor="t" anchorCtr="0" upright="1">
                          <a:noAutofit/>
                        </wps:bodyPr>
                      </wps:wsp>
                      <wps:wsp>
                        <wps:cNvPr id="106" name="Rectangle 9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490EB2" w14:textId="22095C03" w:rsidR="003C5B52" w:rsidRDefault="003C5B52" w:rsidP="00A62D34">
                              <w:pPr>
                                <w:pStyle w:val="ab"/>
                                <w:jc w:val="left"/>
                                <w:rPr>
                                  <w:i w:val="0"/>
                                  <w:sz w:val="18"/>
                                  <w:lang w:val="ru-RU"/>
                                </w:rPr>
                              </w:pPr>
                              <w:r>
                                <w:rPr>
                                  <w:rFonts w:ascii="Times New Roman" w:hAnsi="Times New Roman"/>
                                  <w:i w:val="0"/>
                                  <w:sz w:val="20"/>
                                  <w:lang w:val="ru-RU"/>
                                </w:rPr>
                                <w:t>Минеев Р.Р.</w:t>
                              </w:r>
                              <w:r>
                                <w:rPr>
                                  <w:rFonts w:ascii="Times New Roman" w:hAnsi="Times New Roman"/>
                                  <w:i w:val="0"/>
                                  <w:sz w:val="18"/>
                                  <w:lang w:val="ru-RU"/>
                                </w:rPr>
                                <w:br/>
                                <w:t>Ла</w:t>
                              </w:r>
                            </w:p>
                            <w:p w14:paraId="5AC5A318" w14:textId="77777777" w:rsidR="003C5B52" w:rsidRDefault="003C5B52">
                              <w:pPr>
                                <w:pStyle w:val="ab"/>
                                <w:rPr>
                                  <w:i w:val="0"/>
                                  <w:sz w:val="18"/>
                                  <w:lang w:val="ru-RU"/>
                                </w:rPr>
                              </w:pPr>
                            </w:p>
                            <w:p w14:paraId="6B0EC727" w14:textId="77777777" w:rsidR="003C5B52" w:rsidRDefault="003C5B52">
                              <w:pPr>
                                <w:pStyle w:val="ab"/>
                                <w:rPr>
                                  <w:i w:val="0"/>
                                  <w:sz w:val="18"/>
                                  <w:lang w:val="ru-RU"/>
                                </w:rPr>
                              </w:pPr>
                            </w:p>
                            <w:p w14:paraId="30FB118A" w14:textId="77777777" w:rsidR="003C5B52" w:rsidRDefault="003C5B52">
                              <w:pPr>
                                <w:pStyle w:val="ab"/>
                                <w:rPr>
                                  <w:i w:val="0"/>
                                  <w:sz w:val="18"/>
                                  <w:lang w:val="ru-RU"/>
                                </w:rPr>
                              </w:pPr>
                            </w:p>
                            <w:p w14:paraId="2ADCA40A" w14:textId="77777777" w:rsidR="003C5B52" w:rsidRDefault="003C5B52">
                              <w:pPr>
                                <w:pStyle w:val="ab"/>
                                <w:rPr>
                                  <w:i w:val="0"/>
                                  <w:sz w:val="18"/>
                                  <w:lang w:val="ru-RU"/>
                                </w:rPr>
                              </w:pPr>
                            </w:p>
                            <w:p w14:paraId="6D8DE35B" w14:textId="77777777" w:rsidR="003C5B52" w:rsidRDefault="003C5B52">
                              <w:pPr>
                                <w:pStyle w:val="ab"/>
                                <w:rPr>
                                  <w:i w:val="0"/>
                                  <w:sz w:val="18"/>
                                  <w:lang w:val="ru-RU"/>
                                </w:rPr>
                              </w:pPr>
                            </w:p>
                            <w:p w14:paraId="7757FE16" w14:textId="77777777" w:rsidR="003C5B52" w:rsidRDefault="003C5B52">
                              <w:pPr>
                                <w:pStyle w:val="ab"/>
                                <w:rPr>
                                  <w:i w:val="0"/>
                                  <w:sz w:val="18"/>
                                  <w:lang w:val="ru-RU"/>
                                </w:rPr>
                              </w:pPr>
                            </w:p>
                            <w:p w14:paraId="05BB7EB8" w14:textId="77777777" w:rsidR="003C5B52" w:rsidRDefault="003C5B52">
                              <w:pPr>
                                <w:pStyle w:val="ab"/>
                                <w:rPr>
                                  <w:i w:val="0"/>
                                  <w:sz w:val="18"/>
                                  <w:lang w:val="ru-RU"/>
                                </w:rPr>
                              </w:pPr>
                            </w:p>
                            <w:p w14:paraId="04F8FB8A" w14:textId="77777777" w:rsidR="003C5B52" w:rsidRDefault="003C5B52">
                              <w:pPr>
                                <w:pStyle w:val="ab"/>
                                <w:rPr>
                                  <w:i w:val="0"/>
                                  <w:sz w:val="18"/>
                                  <w:lang w:val="ru-RU"/>
                                </w:rPr>
                              </w:pPr>
                            </w:p>
                            <w:p w14:paraId="5ED6946E" w14:textId="77777777" w:rsidR="003C5B52" w:rsidRDefault="003C5B52">
                              <w:pPr>
                                <w:pStyle w:val="ab"/>
                                <w:rPr>
                                  <w:i w:val="0"/>
                                  <w:sz w:val="18"/>
                                  <w:lang w:val="ru-RU"/>
                                </w:rPr>
                              </w:pPr>
                            </w:p>
                            <w:p w14:paraId="69091BBF" w14:textId="77777777" w:rsidR="003C5B52" w:rsidRDefault="003C5B52">
                              <w:pPr>
                                <w:pStyle w:val="ab"/>
                                <w:rPr>
                                  <w:i w:val="0"/>
                                  <w:sz w:val="18"/>
                                  <w:lang w:val="ru-RU"/>
                                </w:rPr>
                              </w:pPr>
                            </w:p>
                            <w:p w14:paraId="1D7A5BC9" w14:textId="77777777" w:rsidR="003C5B52" w:rsidRDefault="003C5B52">
                              <w:pPr>
                                <w:pStyle w:val="ab"/>
                                <w:rPr>
                                  <w:i w:val="0"/>
                                  <w:sz w:val="18"/>
                                  <w:lang w:val="ru-RU"/>
                                </w:rPr>
                              </w:pPr>
                            </w:p>
                            <w:p w14:paraId="7A1FE8FC" w14:textId="77777777" w:rsidR="003C5B52" w:rsidRDefault="003C5B52">
                              <w:pPr>
                                <w:pStyle w:val="ab"/>
                                <w:rPr>
                                  <w:i w:val="0"/>
                                  <w:sz w:val="18"/>
                                  <w:lang w:val="ru-RU"/>
                                </w:rPr>
                              </w:pPr>
                            </w:p>
                            <w:p w14:paraId="353A09E1" w14:textId="77777777" w:rsidR="003C5B52" w:rsidRDefault="003C5B52">
                              <w:pPr>
                                <w:pStyle w:val="ab"/>
                                <w:rPr>
                                  <w:i w:val="0"/>
                                  <w:sz w:val="18"/>
                                  <w:lang w:val="ru-RU"/>
                                </w:rPr>
                              </w:pPr>
                            </w:p>
                            <w:p w14:paraId="0E99B9CF" w14:textId="77777777" w:rsidR="003C5B52" w:rsidRDefault="003C5B52">
                              <w:pPr>
                                <w:pStyle w:val="ab"/>
                                <w:rPr>
                                  <w:i w:val="0"/>
                                  <w:sz w:val="18"/>
                                  <w:lang w:val="ru-RU"/>
                                </w:rPr>
                              </w:pPr>
                            </w:p>
                            <w:p w14:paraId="3A79EF19" w14:textId="77777777" w:rsidR="003C5B52" w:rsidRDefault="003C5B52">
                              <w:pPr>
                                <w:pStyle w:val="ab"/>
                                <w:rPr>
                                  <w:i w:val="0"/>
                                  <w:sz w:val="18"/>
                                  <w:lang w:val="ru-RU"/>
                                </w:rPr>
                              </w:pPr>
                            </w:p>
                            <w:p w14:paraId="72D6750F" w14:textId="77777777" w:rsidR="003C5B52" w:rsidRDefault="003C5B52">
                              <w:pPr>
                                <w:pStyle w:val="ab"/>
                                <w:rPr>
                                  <w:i w:val="0"/>
                                  <w:sz w:val="18"/>
                                  <w:lang w:val="ru-RU"/>
                                </w:rPr>
                              </w:pPr>
                            </w:p>
                            <w:p w14:paraId="2855BEA1" w14:textId="77777777" w:rsidR="003C5B52" w:rsidRDefault="003C5B52">
                              <w:pPr>
                                <w:pStyle w:val="ab"/>
                                <w:rPr>
                                  <w:i w:val="0"/>
                                  <w:sz w:val="18"/>
                                  <w:lang w:val="ru-RU"/>
                                </w:rPr>
                              </w:pPr>
                            </w:p>
                            <w:p w14:paraId="7C7EFBD4" w14:textId="77777777" w:rsidR="003C5B52" w:rsidRDefault="003C5B52">
                              <w:pPr>
                                <w:pStyle w:val="ab"/>
                                <w:rPr>
                                  <w:i w:val="0"/>
                                  <w:sz w:val="18"/>
                                  <w:lang w:val="ru-RU"/>
                                </w:rPr>
                              </w:pPr>
                            </w:p>
                            <w:p w14:paraId="2E8FEFF3" w14:textId="77777777" w:rsidR="003C5B52" w:rsidRDefault="003C5B52">
                              <w:pPr>
                                <w:pStyle w:val="ab"/>
                                <w:rPr>
                                  <w:i w:val="0"/>
                                  <w:sz w:val="18"/>
                                  <w:lang w:val="ru-RU"/>
                                </w:rPr>
                              </w:pPr>
                            </w:p>
                            <w:p w14:paraId="62F50189" w14:textId="77777777" w:rsidR="003C5B52" w:rsidRDefault="003C5B52">
                              <w:pPr>
                                <w:pStyle w:val="ab"/>
                                <w:rPr>
                                  <w:i w:val="0"/>
                                  <w:sz w:val="18"/>
                                  <w:lang w:val="ru-RU"/>
                                </w:rPr>
                              </w:pPr>
                            </w:p>
                            <w:p w14:paraId="6C48D0D0" w14:textId="77777777" w:rsidR="003C5B52" w:rsidRDefault="003C5B52">
                              <w:pPr>
                                <w:pStyle w:val="ab"/>
                                <w:rPr>
                                  <w:i w:val="0"/>
                                  <w:sz w:val="18"/>
                                  <w:lang w:val="ru-RU"/>
                                </w:rPr>
                              </w:pPr>
                            </w:p>
                            <w:p w14:paraId="407FB8EB" w14:textId="77777777" w:rsidR="003C5B52" w:rsidRDefault="003C5B52">
                              <w:pPr>
                                <w:pStyle w:val="ab"/>
                                <w:rPr>
                                  <w:i w:val="0"/>
                                  <w:sz w:val="18"/>
                                  <w:lang w:val="ru-RU"/>
                                </w:rPr>
                              </w:pPr>
                            </w:p>
                            <w:p w14:paraId="7EE5E4DC" w14:textId="77777777" w:rsidR="003C5B52" w:rsidRDefault="003C5B52">
                              <w:pPr>
                                <w:pStyle w:val="ab"/>
                                <w:rPr>
                                  <w:i w:val="0"/>
                                  <w:sz w:val="18"/>
                                  <w:lang w:val="ru-RU"/>
                                </w:rPr>
                              </w:pPr>
                            </w:p>
                            <w:p w14:paraId="5489D5CA" w14:textId="77777777" w:rsidR="003C5B52" w:rsidRDefault="003C5B52">
                              <w:pPr>
                                <w:pStyle w:val="ab"/>
                                <w:rPr>
                                  <w:i w:val="0"/>
                                  <w:sz w:val="18"/>
                                  <w:lang w:val="ru-RU"/>
                                </w:rPr>
                              </w:pPr>
                            </w:p>
                            <w:p w14:paraId="46DB889D" w14:textId="77777777" w:rsidR="003C5B52" w:rsidRDefault="003C5B52">
                              <w:pPr>
                                <w:pStyle w:val="ab"/>
                                <w:rPr>
                                  <w:i w:val="0"/>
                                  <w:sz w:val="18"/>
                                  <w:lang w:val="ru-RU"/>
                                </w:rPr>
                              </w:pPr>
                            </w:p>
                            <w:p w14:paraId="6F14CDE4" w14:textId="77777777" w:rsidR="003C5B52" w:rsidRDefault="003C5B52">
                              <w:pPr>
                                <w:pStyle w:val="ab"/>
                                <w:rPr>
                                  <w:i w:val="0"/>
                                  <w:sz w:val="18"/>
                                  <w:lang w:val="ru-RU"/>
                                </w:rPr>
                              </w:pPr>
                            </w:p>
                            <w:p w14:paraId="0C2BA263" w14:textId="77777777" w:rsidR="003C5B52" w:rsidRPr="00F85470" w:rsidRDefault="003C5B52">
                              <w:pPr>
                                <w:pStyle w:val="ab"/>
                                <w:rPr>
                                  <w:i w:val="0"/>
                                  <w:color w:val="000000"/>
                                  <w:sz w:val="18"/>
                                  <w:lang w:val="ru-RU"/>
                                </w:rPr>
                              </w:pPr>
                            </w:p>
                            <w:p w14:paraId="01015B81" w14:textId="77777777" w:rsidR="003C5B52" w:rsidRDefault="003C5B52">
                              <w:pPr>
                                <w:pStyle w:val="ab"/>
                                <w:rPr>
                                  <w:i w:val="0"/>
                                  <w:sz w:val="18"/>
                                  <w:lang w:val="ru-RU"/>
                                </w:rPr>
                              </w:pPr>
                            </w:p>
                            <w:p w14:paraId="2C20056F" w14:textId="77777777" w:rsidR="003C5B52" w:rsidRDefault="003C5B52">
                              <w:pPr>
                                <w:pStyle w:val="ab"/>
                                <w:rPr>
                                  <w:i w:val="0"/>
                                  <w:sz w:val="18"/>
                                  <w:lang w:val="ru-RU"/>
                                </w:rPr>
                              </w:pPr>
                            </w:p>
                            <w:p w14:paraId="637D352F" w14:textId="77777777" w:rsidR="003C5B52" w:rsidRDefault="003C5B52">
                              <w:pPr>
                                <w:pStyle w:val="ab"/>
                                <w:rPr>
                                  <w:i w:val="0"/>
                                  <w:sz w:val="18"/>
                                  <w:lang w:val="ru-RU"/>
                                </w:rPr>
                              </w:pPr>
                            </w:p>
                            <w:p w14:paraId="556E4AD0" w14:textId="77777777" w:rsidR="003C5B52" w:rsidRDefault="003C5B52">
                              <w:pPr>
                                <w:pStyle w:val="ab"/>
                                <w:rPr>
                                  <w:i w:val="0"/>
                                  <w:sz w:val="18"/>
                                  <w:lang w:val="ru-RU"/>
                                </w:rPr>
                              </w:pPr>
                            </w:p>
                            <w:p w14:paraId="033903F4" w14:textId="77777777" w:rsidR="003C5B52" w:rsidRDefault="003C5B52">
                              <w:pPr>
                                <w:pStyle w:val="ab"/>
                                <w:rPr>
                                  <w:i w:val="0"/>
                                  <w:sz w:val="18"/>
                                  <w:lang w:val="ru-RU"/>
                                </w:rPr>
                              </w:pPr>
                            </w:p>
                            <w:p w14:paraId="3D595AD1" w14:textId="77777777" w:rsidR="003C5B52" w:rsidRDefault="003C5B52">
                              <w:pPr>
                                <w:pStyle w:val="ab"/>
                                <w:rPr>
                                  <w:i w:val="0"/>
                                  <w:sz w:val="18"/>
                                  <w:lang w:val="ru-RU"/>
                                </w:rPr>
                              </w:pPr>
                            </w:p>
                            <w:p w14:paraId="27FDE017" w14:textId="77777777" w:rsidR="003C5B52" w:rsidRDefault="003C5B52">
                              <w:pPr>
                                <w:pStyle w:val="ab"/>
                                <w:rPr>
                                  <w:i w:val="0"/>
                                  <w:sz w:val="18"/>
                                  <w:lang w:val="ru-RU"/>
                                </w:rPr>
                              </w:pPr>
                            </w:p>
                            <w:p w14:paraId="518AACDE" w14:textId="77777777" w:rsidR="003C5B52" w:rsidRDefault="003C5B52">
                              <w:pPr>
                                <w:pStyle w:val="ab"/>
                                <w:rPr>
                                  <w:i w:val="0"/>
                                  <w:sz w:val="18"/>
                                  <w:lang w:val="ru-RU"/>
                                </w:rPr>
                              </w:pPr>
                            </w:p>
                            <w:p w14:paraId="5016AAAC" w14:textId="77777777" w:rsidR="003C5B52" w:rsidRPr="0058632D" w:rsidRDefault="003C5B52">
                              <w:pPr>
                                <w:pStyle w:val="ab"/>
                                <w:rPr>
                                  <w:i w:val="0"/>
                                  <w:sz w:val="18"/>
                                  <w:lang w:val="ru-RU"/>
                                </w:rPr>
                              </w:pPr>
                              <w:r>
                                <w:rPr>
                                  <w:i w:val="0"/>
                                  <w:sz w:val="18"/>
                                  <w:lang w:val="ru-RU"/>
                                </w:rPr>
                                <w:t>а</w:t>
                              </w:r>
                            </w:p>
                          </w:txbxContent>
                        </wps:txbx>
                        <wps:bodyPr rot="0" vert="horz" wrap="square" lIns="12700" tIns="12700" rIns="12700" bIns="12700" anchor="t" anchorCtr="0" upright="1">
                          <a:noAutofit/>
                        </wps:bodyPr>
                      </wps:wsp>
                    </wpg:grpSp>
                    <wpg:grpSp>
                      <wpg:cNvPr id="107" name="Group 99"/>
                      <wpg:cNvGrpSpPr>
                        <a:grpSpLocks/>
                      </wpg:cNvGrpSpPr>
                      <wpg:grpSpPr bwMode="auto">
                        <a:xfrm>
                          <a:off x="39" y="18614"/>
                          <a:ext cx="4847" cy="327"/>
                          <a:chOff x="0" y="0"/>
                          <a:chExt cx="20193" cy="21165"/>
                        </a:xfrm>
                      </wpg:grpSpPr>
                      <wps:wsp>
                        <wps:cNvPr id="108" name="Rectangle 10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74E7A67" w14:textId="77777777" w:rsidR="003C5B52" w:rsidRPr="00F815AC" w:rsidRDefault="003C5B52">
                              <w:pPr>
                                <w:pStyle w:val="ab"/>
                                <w:rPr>
                                  <w:rFonts w:ascii="Times New Roman" w:hAnsi="Times New Roman"/>
                                  <w:i w:val="0"/>
                                  <w:sz w:val="18"/>
                                </w:rPr>
                              </w:pPr>
                              <w:r w:rsidRPr="00F815AC">
                                <w:rPr>
                                  <w:rFonts w:ascii="Times New Roman" w:hAnsi="Times New Roman"/>
                                  <w:i w:val="0"/>
                                  <w:sz w:val="18"/>
                                </w:rPr>
                                <w:t xml:space="preserve"> </w:t>
                              </w:r>
                              <w:proofErr w:type="spellStart"/>
                              <w:r w:rsidRPr="00F815AC">
                                <w:rPr>
                                  <w:rFonts w:ascii="Times New Roman" w:hAnsi="Times New Roman"/>
                                  <w:i w:val="0"/>
                                  <w:sz w:val="18"/>
                                </w:rPr>
                                <w:t>Провер</w:t>
                              </w:r>
                              <w:proofErr w:type="spellEnd"/>
                              <w:r w:rsidRPr="00F815AC">
                                <w:rPr>
                                  <w:rFonts w:ascii="Times New Roman" w:hAnsi="Times New Roman"/>
                                  <w:i w:val="0"/>
                                  <w:sz w:val="18"/>
                                </w:rPr>
                                <w:t>.</w:t>
                              </w:r>
                            </w:p>
                          </w:txbxContent>
                        </wps:txbx>
                        <wps:bodyPr rot="0" vert="horz" wrap="square" lIns="12700" tIns="12700" rIns="12700" bIns="12700" anchor="t" anchorCtr="0" upright="1">
                          <a:noAutofit/>
                        </wps:bodyPr>
                      </wps:wsp>
                      <wps:wsp>
                        <wps:cNvPr id="109" name="Rectangle 101"/>
                        <wps:cNvSpPr>
                          <a:spLocks noChangeArrowheads="1"/>
                        </wps:cNvSpPr>
                        <wps:spPr bwMode="auto">
                          <a:xfrm>
                            <a:off x="9281" y="0"/>
                            <a:ext cx="10912" cy="211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C67173" w14:textId="37039D20" w:rsidR="003C5B52" w:rsidRPr="0003792C" w:rsidRDefault="003C5B52" w:rsidP="00707CB4">
                              <w:pPr>
                                <w:ind w:firstLine="0"/>
                                <w:rPr>
                                  <w:rFonts w:cs="Times New Roman"/>
                                  <w:sz w:val="18"/>
                                  <w:szCs w:val="20"/>
                                </w:rPr>
                              </w:pPr>
                              <w:r>
                                <w:rPr>
                                  <w:rFonts w:cs="Times New Roman"/>
                                  <w:sz w:val="18"/>
                                  <w:szCs w:val="20"/>
                                </w:rPr>
                                <w:t>Садыков С.С</w:t>
                              </w:r>
                              <w:r w:rsidRPr="0003792C">
                                <w:rPr>
                                  <w:rFonts w:cs="Times New Roman"/>
                                  <w:sz w:val="18"/>
                                  <w:szCs w:val="20"/>
                                </w:rPr>
                                <w:t>.</w:t>
                              </w:r>
                            </w:p>
                          </w:txbxContent>
                        </wps:txbx>
                        <wps:bodyPr rot="0" vert="horz" wrap="square" lIns="12700" tIns="12700" rIns="12700" bIns="12700" anchor="t" anchorCtr="0" upright="1">
                          <a:noAutofit/>
                        </wps:bodyPr>
                      </wps:wsp>
                    </wpg:grpSp>
                    <wpg:grpSp>
                      <wpg:cNvPr id="110" name="Group 102"/>
                      <wpg:cNvGrpSpPr>
                        <a:grpSpLocks/>
                      </wpg:cNvGrpSpPr>
                      <wpg:grpSpPr bwMode="auto">
                        <a:xfrm>
                          <a:off x="39" y="18969"/>
                          <a:ext cx="5004" cy="309"/>
                          <a:chOff x="0" y="0"/>
                          <a:chExt cx="20845" cy="20000"/>
                        </a:xfrm>
                      </wpg:grpSpPr>
                      <wps:wsp>
                        <wps:cNvPr id="111" name="Rectangle 10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00CFF8" w14:textId="77777777" w:rsidR="003C5B52" w:rsidRPr="00F815AC" w:rsidRDefault="003C5B52">
                              <w:pPr>
                                <w:pStyle w:val="ab"/>
                                <w:rPr>
                                  <w:rFonts w:ascii="Times New Roman" w:hAnsi="Times New Roman"/>
                                  <w:i w:val="0"/>
                                  <w:sz w:val="18"/>
                                  <w:lang w:val="ru-RU"/>
                                </w:rPr>
                              </w:pPr>
                              <w:r w:rsidRPr="00F815AC">
                                <w:rPr>
                                  <w:rFonts w:ascii="Times New Roman" w:hAnsi="Times New Roman"/>
                                  <w:i w:val="0"/>
                                  <w:sz w:val="18"/>
                                </w:rPr>
                                <w:t xml:space="preserve"> </w:t>
                              </w:r>
                              <w:proofErr w:type="spellStart"/>
                              <w:r w:rsidRPr="00F815AC">
                                <w:rPr>
                                  <w:rFonts w:ascii="Times New Roman" w:hAnsi="Times New Roman"/>
                                  <w:i w:val="0"/>
                                  <w:sz w:val="18"/>
                                  <w:lang w:val="ru-RU"/>
                                </w:rPr>
                                <w:t>Конс</w:t>
                              </w:r>
                              <w:proofErr w:type="spellEnd"/>
                            </w:p>
                          </w:txbxContent>
                        </wps:txbx>
                        <wps:bodyPr rot="0" vert="horz" wrap="square" lIns="12700" tIns="12700" rIns="12700" bIns="12700" anchor="t" anchorCtr="0" upright="1">
                          <a:noAutofit/>
                        </wps:bodyPr>
                      </wps:wsp>
                      <wps:wsp>
                        <wps:cNvPr id="112" name="Rectangle 104"/>
                        <wps:cNvSpPr>
                          <a:spLocks noChangeArrowheads="1"/>
                        </wps:cNvSpPr>
                        <wps:spPr bwMode="auto">
                          <a:xfrm>
                            <a:off x="9281" y="0"/>
                            <a:ext cx="11564"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01FD06" w14:textId="535D187C" w:rsidR="003C5B52" w:rsidRPr="0003792C" w:rsidRDefault="003C5B52">
                              <w:pPr>
                                <w:pStyle w:val="ab"/>
                                <w:rPr>
                                  <w:rFonts w:ascii="Times New Roman" w:hAnsi="Times New Roman"/>
                                  <w:i w:val="0"/>
                                  <w:sz w:val="18"/>
                                  <w:lang w:val="ru-RU"/>
                                </w:rPr>
                              </w:pPr>
                              <w:r>
                                <w:rPr>
                                  <w:rFonts w:ascii="Times New Roman" w:hAnsi="Times New Roman"/>
                                  <w:i w:val="0"/>
                                  <w:sz w:val="18"/>
                                  <w:lang w:val="ru-RU"/>
                                </w:rPr>
                                <w:t xml:space="preserve">Подгорнова </w:t>
                              </w:r>
                              <w:r w:rsidRPr="0003792C">
                                <w:rPr>
                                  <w:rFonts w:ascii="Times New Roman" w:hAnsi="Times New Roman"/>
                                  <w:i w:val="0"/>
                                  <w:sz w:val="18"/>
                                  <w:lang w:val="ru-RU"/>
                                </w:rPr>
                                <w:t>Ю.А.</w:t>
                              </w:r>
                            </w:p>
                          </w:txbxContent>
                        </wps:txbx>
                        <wps:bodyPr rot="0" vert="horz" wrap="square" lIns="12700" tIns="12700" rIns="12700" bIns="12700" anchor="t" anchorCtr="0" upright="1">
                          <a:noAutofit/>
                        </wps:bodyPr>
                      </wps:wsp>
                    </wpg:grpSp>
                    <wpg:grpSp>
                      <wpg:cNvPr id="113" name="Group 105"/>
                      <wpg:cNvGrpSpPr>
                        <a:grpSpLocks/>
                      </wpg:cNvGrpSpPr>
                      <wpg:grpSpPr bwMode="auto">
                        <a:xfrm>
                          <a:off x="39" y="19314"/>
                          <a:ext cx="4801" cy="310"/>
                          <a:chOff x="0" y="0"/>
                          <a:chExt cx="19999" cy="20000"/>
                        </a:xfrm>
                      </wpg:grpSpPr>
                      <wps:wsp>
                        <wps:cNvPr id="114" name="Rectangle 10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AC271D" w14:textId="77777777" w:rsidR="003C5B52" w:rsidRPr="00F815AC" w:rsidRDefault="003C5B52">
                              <w:pPr>
                                <w:pStyle w:val="ab"/>
                                <w:rPr>
                                  <w:rFonts w:ascii="Times New Roman" w:hAnsi="Times New Roman"/>
                                  <w:i w:val="0"/>
                                  <w:sz w:val="18"/>
                                  <w:lang w:val="ru-RU"/>
                                </w:rPr>
                              </w:pPr>
                              <w:r>
                                <w:rPr>
                                  <w:sz w:val="18"/>
                                </w:rPr>
                                <w:t xml:space="preserve"> </w:t>
                              </w:r>
                              <w:proofErr w:type="spellStart"/>
                              <w:r w:rsidRPr="00F815AC">
                                <w:rPr>
                                  <w:rFonts w:ascii="Times New Roman" w:hAnsi="Times New Roman"/>
                                  <w:i w:val="0"/>
                                  <w:sz w:val="18"/>
                                  <w:lang w:val="ru-RU"/>
                                </w:rPr>
                                <w:t>Н.Контр</w:t>
                              </w:r>
                              <w:proofErr w:type="spellEnd"/>
                              <w:r w:rsidRPr="00F815AC">
                                <w:rPr>
                                  <w:rFonts w:ascii="Times New Roman" w:hAnsi="Times New Roman"/>
                                  <w:i w:val="0"/>
                                  <w:sz w:val="18"/>
                                  <w:lang w:val="ru-RU"/>
                                </w:rPr>
                                <w:t>.</w:t>
                              </w:r>
                            </w:p>
                          </w:txbxContent>
                        </wps:txbx>
                        <wps:bodyPr rot="0" vert="horz" wrap="square" lIns="12700" tIns="12700" rIns="12700" bIns="12700" anchor="t" anchorCtr="0" upright="1">
                          <a:noAutofit/>
                        </wps:bodyPr>
                      </wps:wsp>
                      <wps:wsp>
                        <wps:cNvPr id="115" name="Rectangle 10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E9A474" w14:textId="77777777" w:rsidR="003C5B52" w:rsidRDefault="003C5B52">
                              <w:pPr>
                                <w:pStyle w:val="ab"/>
                                <w:rPr>
                                  <w:sz w:val="18"/>
                                </w:rPr>
                              </w:pPr>
                            </w:p>
                          </w:txbxContent>
                        </wps:txbx>
                        <wps:bodyPr rot="0" vert="horz" wrap="square" lIns="12700" tIns="12700" rIns="12700" bIns="12700" anchor="t" anchorCtr="0" upright="1">
                          <a:noAutofit/>
                        </wps:bodyPr>
                      </wps:wsp>
                    </wpg:grpSp>
                    <wpg:grpSp>
                      <wpg:cNvPr id="116" name="Group 108"/>
                      <wpg:cNvGrpSpPr>
                        <a:grpSpLocks/>
                      </wpg:cNvGrpSpPr>
                      <wpg:grpSpPr bwMode="auto">
                        <a:xfrm>
                          <a:off x="39" y="19660"/>
                          <a:ext cx="4801" cy="309"/>
                          <a:chOff x="0" y="0"/>
                          <a:chExt cx="19999" cy="20000"/>
                        </a:xfrm>
                      </wpg:grpSpPr>
                      <wps:wsp>
                        <wps:cNvPr id="117" name="Rectangle 10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0FD5E3" w14:textId="77777777" w:rsidR="003C5B52" w:rsidRPr="00F815AC" w:rsidRDefault="003C5B52">
                              <w:pPr>
                                <w:pStyle w:val="ab"/>
                                <w:rPr>
                                  <w:rFonts w:ascii="Times New Roman" w:hAnsi="Times New Roman"/>
                                  <w:i w:val="0"/>
                                  <w:sz w:val="18"/>
                                  <w:lang w:val="ru-RU"/>
                                </w:rPr>
                              </w:pPr>
                              <w:r w:rsidRPr="00F815AC">
                                <w:rPr>
                                  <w:rFonts w:ascii="Times New Roman" w:hAnsi="Times New Roman"/>
                                  <w:i w:val="0"/>
                                  <w:sz w:val="18"/>
                                </w:rPr>
                                <w:t xml:space="preserve"> </w:t>
                              </w:r>
                              <w:r w:rsidRPr="00F815AC">
                                <w:rPr>
                                  <w:rFonts w:ascii="Times New Roman" w:hAnsi="Times New Roman"/>
                                  <w:i w:val="0"/>
                                  <w:sz w:val="18"/>
                                  <w:lang w:val="ru-RU"/>
                                </w:rPr>
                                <w:t>Утв.</w:t>
                              </w:r>
                            </w:p>
                          </w:txbxContent>
                        </wps:txbx>
                        <wps:bodyPr rot="0" vert="horz" wrap="square" lIns="12700" tIns="12700" rIns="12700" bIns="12700" anchor="t" anchorCtr="0" upright="1">
                          <a:noAutofit/>
                        </wps:bodyPr>
                      </wps:wsp>
                      <wps:wsp>
                        <wps:cNvPr id="118" name="Rectangle 11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CB049E" w14:textId="77777777" w:rsidR="003C5B52" w:rsidRDefault="003C5B52">
                              <w:pPr>
                                <w:pStyle w:val="ab"/>
                                <w:rPr>
                                  <w:sz w:val="18"/>
                                </w:rPr>
                              </w:pPr>
                            </w:p>
                          </w:txbxContent>
                        </wps:txbx>
                        <wps:bodyPr rot="0" vert="horz" wrap="square" lIns="12700" tIns="12700" rIns="12700" bIns="12700" anchor="t" anchorCtr="0" upright="1">
                          <a:noAutofit/>
                        </wps:bodyPr>
                      </wps:wsp>
                    </wpg:grpSp>
                    <wps:wsp>
                      <wps:cNvPr id="119" name="Line 11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0" name="Rectangle 112"/>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AFC20E2" w14:textId="77777777" w:rsidR="003C5B52" w:rsidRDefault="003C5B52" w:rsidP="00A62D34">
                            <w:pPr>
                              <w:pStyle w:val="ab"/>
                              <w:jc w:val="center"/>
                              <w:rPr>
                                <w:rFonts w:ascii="Times New Roman" w:hAnsi="Times New Roman"/>
                                <w:i w:val="0"/>
                                <w:sz w:val="24"/>
                                <w:szCs w:val="22"/>
                                <w:lang w:val="ru-RU"/>
                              </w:rPr>
                            </w:pPr>
                          </w:p>
                          <w:p w14:paraId="589358BB" w14:textId="4910B69D" w:rsidR="003C5B52" w:rsidRPr="001B3CB0" w:rsidRDefault="003C5B52" w:rsidP="00A62D34">
                            <w:pPr>
                              <w:pStyle w:val="ab"/>
                              <w:jc w:val="center"/>
                              <w:rPr>
                                <w:rFonts w:ascii="Times New Roman" w:hAnsi="Times New Roman"/>
                                <w:i w:val="0"/>
                                <w:sz w:val="24"/>
                                <w:szCs w:val="22"/>
                                <w:lang w:val="ru-RU"/>
                              </w:rPr>
                            </w:pPr>
                            <w:r>
                              <w:rPr>
                                <w:rFonts w:ascii="Times New Roman" w:hAnsi="Times New Roman"/>
                                <w:i w:val="0"/>
                                <w:sz w:val="24"/>
                                <w:szCs w:val="22"/>
                                <w:lang w:val="ru-RU"/>
                              </w:rPr>
                              <w:t>Исследование работы методов фрактальной сегментации на маммографических снимках</w:t>
                            </w:r>
                          </w:p>
                        </w:txbxContent>
                      </wps:txbx>
                      <wps:bodyPr rot="0" vert="horz" wrap="square" lIns="12700" tIns="12700" rIns="12700" bIns="12700" anchor="t" anchorCtr="0" upright="1">
                        <a:noAutofit/>
                      </wps:bodyPr>
                    </wps:wsp>
                    <wps:wsp>
                      <wps:cNvPr id="121" name="Line 113"/>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 name="Line 114"/>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 name="Line 115"/>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Rectangle 116"/>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7D3A0F0" w14:textId="77777777" w:rsidR="003C5B52" w:rsidRDefault="003C5B52">
                            <w:pPr>
                              <w:pStyle w:val="ab"/>
                              <w:jc w:val="center"/>
                              <w:rPr>
                                <w:sz w:val="18"/>
                              </w:rPr>
                            </w:pPr>
                            <w:proofErr w:type="spellStart"/>
                            <w:r w:rsidRPr="00FB03D7">
                              <w:rPr>
                                <w:rFonts w:ascii="Times New Roman" w:hAnsi="Times New Roman"/>
                                <w:i w:val="0"/>
                                <w:sz w:val="18"/>
                              </w:rPr>
                              <w:t>Лит</w:t>
                            </w:r>
                            <w:proofErr w:type="spellEnd"/>
                            <w:r>
                              <w:rPr>
                                <w:sz w:val="18"/>
                              </w:rPr>
                              <w:t>.</w:t>
                            </w:r>
                          </w:p>
                        </w:txbxContent>
                      </wps:txbx>
                      <wps:bodyPr rot="0" vert="horz" wrap="square" lIns="12700" tIns="12700" rIns="12700" bIns="12700" anchor="t" anchorCtr="0" upright="1">
                        <a:noAutofit/>
                      </wps:bodyPr>
                    </wps:wsp>
                    <wps:wsp>
                      <wps:cNvPr id="26" name="Rectangle 117"/>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3E7792" w14:textId="77777777" w:rsidR="003C5B52" w:rsidRPr="00FB03D7" w:rsidRDefault="003C5B52">
                            <w:pPr>
                              <w:pStyle w:val="ab"/>
                              <w:jc w:val="center"/>
                              <w:rPr>
                                <w:rFonts w:ascii="Times New Roman" w:hAnsi="Times New Roman"/>
                                <w:i w:val="0"/>
                                <w:sz w:val="18"/>
                              </w:rPr>
                            </w:pPr>
                            <w:r w:rsidRPr="00FB03D7">
                              <w:rPr>
                                <w:rFonts w:ascii="Times New Roman" w:hAnsi="Times New Roman"/>
                                <w:i w:val="0"/>
                                <w:sz w:val="18"/>
                              </w:rPr>
                              <w:t>Листов</w:t>
                            </w:r>
                          </w:p>
                        </w:txbxContent>
                      </wps:txbx>
                      <wps:bodyPr rot="0" vert="horz" wrap="square" lIns="12700" tIns="12700" rIns="12700" bIns="12700" anchor="t" anchorCtr="0" upright="1">
                        <a:noAutofit/>
                      </wps:bodyPr>
                    </wps:wsp>
                    <wps:wsp>
                      <wps:cNvPr id="27" name="Rectangle 118"/>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19F357" w14:textId="13CFDA7B" w:rsidR="003C5B52" w:rsidRPr="0058632D" w:rsidRDefault="00701EDA" w:rsidP="007D4A3A">
                            <w:pPr>
                              <w:pStyle w:val="ab"/>
                              <w:jc w:val="center"/>
                              <w:rPr>
                                <w:sz w:val="18"/>
                                <w:lang w:val="ru-RU"/>
                              </w:rPr>
                            </w:pPr>
                            <w:r>
                              <w:rPr>
                                <w:sz w:val="18"/>
                                <w:lang w:val="ru-RU"/>
                              </w:rPr>
                              <w:t>1</w:t>
                            </w:r>
                            <w:r w:rsidR="002F1D80">
                              <w:rPr>
                                <w:sz w:val="18"/>
                                <w:lang w:val="ru-RU"/>
                              </w:rPr>
                              <w:t>5</w:t>
                            </w:r>
                          </w:p>
                        </w:txbxContent>
                      </wps:txbx>
                      <wps:bodyPr rot="0" vert="horz" wrap="square" lIns="12700" tIns="12700" rIns="12700" bIns="12700" anchor="t" anchorCtr="0" upright="1">
                        <a:noAutofit/>
                      </wps:bodyPr>
                    </wps:wsp>
                    <wps:wsp>
                      <wps:cNvPr id="28" name="Line 119"/>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120"/>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Rectangle 121"/>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074B3A" w14:textId="77777777" w:rsidR="003C5B52" w:rsidRPr="00FB03D7" w:rsidRDefault="003C5B52">
                            <w:pPr>
                              <w:pStyle w:val="ab"/>
                              <w:jc w:val="center"/>
                              <w:rPr>
                                <w:rFonts w:ascii="Times New Roman" w:hAnsi="Times New Roman"/>
                                <w:i w:val="0"/>
                                <w:sz w:val="34"/>
                                <w:szCs w:val="36"/>
                                <w:lang w:val="ru-RU"/>
                              </w:rPr>
                            </w:pPr>
                            <w:r w:rsidRPr="00FB03D7">
                              <w:rPr>
                                <w:rFonts w:ascii="Times New Roman" w:hAnsi="Times New Roman"/>
                                <w:i w:val="0"/>
                                <w:color w:val="000000"/>
                                <w:sz w:val="27"/>
                                <w:szCs w:val="27"/>
                              </w:rPr>
                              <w:t xml:space="preserve">МИ </w:t>
                            </w:r>
                            <w:proofErr w:type="spellStart"/>
                            <w:r w:rsidRPr="00FB03D7">
                              <w:rPr>
                                <w:rFonts w:ascii="Times New Roman" w:hAnsi="Times New Roman"/>
                                <w:i w:val="0"/>
                                <w:color w:val="000000"/>
                                <w:sz w:val="27"/>
                                <w:szCs w:val="27"/>
                              </w:rPr>
                              <w:t>ВлГУ</w:t>
                            </w:r>
                            <w:proofErr w:type="spellEnd"/>
                            <w:r w:rsidRPr="00FB03D7">
                              <w:rPr>
                                <w:rFonts w:ascii="Times New Roman" w:hAnsi="Times New Roman"/>
                                <w:i w:val="0"/>
                                <w:color w:val="000000"/>
                                <w:sz w:val="27"/>
                                <w:szCs w:val="27"/>
                                <w:lang w:val="ru-RU"/>
                              </w:rPr>
                              <w:t xml:space="preserve"> </w:t>
                            </w:r>
                            <w:r>
                              <w:rPr>
                                <w:rFonts w:ascii="Times New Roman" w:hAnsi="Times New Roman"/>
                                <w:i w:val="0"/>
                                <w:color w:val="000000"/>
                                <w:sz w:val="27"/>
                                <w:szCs w:val="27"/>
                                <w:lang w:val="ru-RU"/>
                              </w:rPr>
                              <w:t>ИС</w:t>
                            </w:r>
                            <w:r w:rsidRPr="00FB03D7">
                              <w:rPr>
                                <w:rFonts w:ascii="Times New Roman" w:hAnsi="Times New Roman"/>
                                <w:i w:val="0"/>
                                <w:color w:val="000000"/>
                                <w:sz w:val="27"/>
                                <w:szCs w:val="27"/>
                              </w:rPr>
                              <w:t>-117</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A1932A" id="Группа 72" o:spid="_x0000_s1046" style="position:absolute;left:0;text-align:left;margin-left:50.6pt;margin-top:22.5pt;width:526.45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" o:allowincell="f">
              <v:rect id="Rectangle 73"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" filled="f" strokeweight="2pt"/>
              <v:line id="Line 74"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line id="Line 75"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CRcvwAAANsAAAAPAAAAZHJzL2Rvd25yZXYueG1sRI/BCsIw&#10;EETvgv8QVvCmqYo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AtLCRcvwAAANsAAAAPAAAAAAAA&#10;AAAAAAAAAAcCAABkcnMvZG93bnJldi54bWxQSwUGAAAAAAMAAwC3AAAA8wIAAAAA&#10;" strokeweight="2pt"/>
              <v:line id="Line 76"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line id="Line 77"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line id="Line 78"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line id="Line 79"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" strokeweight="2pt"/>
              <v:line id="Line 80"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" strokeweight="2pt"/>
              <v:line id="Line 81"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" strokeweight="1pt"/>
              <v:line id="Line 82"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" strokeweight="1pt"/>
              <v:rect id="Rectangle 83"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" filled="f" stroked="f" strokeweight=".25pt">
                <v:textbox inset="1pt,1pt,1pt,1pt">
                  <w:txbxContent>
                    <w:p w14:paraId="49E156F7" w14:textId="77777777" w:rsidR="003C5B52" w:rsidRDefault="003C5B52">
                      <w:pPr>
                        <w:pStyle w:val="ab"/>
                        <w:jc w:val="center"/>
                        <w:rPr>
                          <w:sz w:val="18"/>
                        </w:rPr>
                      </w:pPr>
                      <w:proofErr w:type="spellStart"/>
                      <w:r w:rsidRPr="00F815AC">
                        <w:rPr>
                          <w:rFonts w:ascii="Times New Roman" w:hAnsi="Times New Roman"/>
                          <w:i w:val="0"/>
                          <w:sz w:val="18"/>
                        </w:rPr>
                        <w:t>Изм</w:t>
                      </w:r>
                      <w:proofErr w:type="spellEnd"/>
                      <w:r>
                        <w:rPr>
                          <w:sz w:val="18"/>
                        </w:rPr>
                        <w:t>.</w:t>
                      </w:r>
                    </w:p>
                  </w:txbxContent>
                </v:textbox>
              </v:rect>
              <v:rect id="Rectangle 84"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14:paraId="6AFFC724" w14:textId="77777777" w:rsidR="003C5B52" w:rsidRPr="00F815AC" w:rsidRDefault="003C5B52">
                      <w:pPr>
                        <w:pStyle w:val="ab"/>
                        <w:jc w:val="center"/>
                        <w:rPr>
                          <w:rFonts w:ascii="Times New Roman" w:hAnsi="Times New Roman"/>
                          <w:i w:val="0"/>
                          <w:sz w:val="18"/>
                        </w:rPr>
                      </w:pPr>
                      <w:r w:rsidRPr="00F815AC">
                        <w:rPr>
                          <w:rFonts w:ascii="Times New Roman" w:hAnsi="Times New Roman"/>
                          <w:i w:val="0"/>
                          <w:sz w:val="18"/>
                        </w:rPr>
                        <w:t>Лист</w:t>
                      </w:r>
                    </w:p>
                  </w:txbxContent>
                </v:textbox>
              </v:rect>
              <v:rect id="Rectangle 85"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" filled="f" stroked="f" strokeweight=".25pt">
                <v:textbox inset="1pt,1pt,1pt,1pt">
                  <w:txbxContent>
                    <w:p w14:paraId="7AA2AD02" w14:textId="77777777" w:rsidR="003C5B52" w:rsidRDefault="003C5B52">
                      <w:pPr>
                        <w:pStyle w:val="ab"/>
                        <w:jc w:val="center"/>
                        <w:rPr>
                          <w:sz w:val="18"/>
                        </w:rPr>
                      </w:pPr>
                      <w:r w:rsidRPr="00F815AC">
                        <w:rPr>
                          <w:rFonts w:ascii="Times New Roman" w:hAnsi="Times New Roman"/>
                          <w:i w:val="0"/>
                          <w:sz w:val="18"/>
                        </w:rPr>
                        <w:t xml:space="preserve">№ </w:t>
                      </w:r>
                      <w:proofErr w:type="spellStart"/>
                      <w:r w:rsidRPr="00F815AC">
                        <w:rPr>
                          <w:rFonts w:ascii="Times New Roman" w:hAnsi="Times New Roman"/>
                          <w:i w:val="0"/>
                          <w:sz w:val="18"/>
                        </w:rPr>
                        <w:t>докум</w:t>
                      </w:r>
                      <w:proofErr w:type="spellEnd"/>
                      <w:r>
                        <w:rPr>
                          <w:sz w:val="18"/>
                        </w:rPr>
                        <w:t>.</w:t>
                      </w:r>
                    </w:p>
                  </w:txbxContent>
                </v:textbox>
              </v:rect>
              <v:rect id="Rectangle 86"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" filled="f" stroked="f" strokeweight=".25pt">
                <v:textbox inset="1pt,1pt,1pt,1pt">
                  <w:txbxContent>
                    <w:p w14:paraId="5CDD02EF" w14:textId="77777777" w:rsidR="003C5B52" w:rsidRPr="00F815AC" w:rsidRDefault="003C5B52">
                      <w:pPr>
                        <w:pStyle w:val="ab"/>
                        <w:jc w:val="center"/>
                        <w:rPr>
                          <w:rFonts w:ascii="Times New Roman" w:hAnsi="Times New Roman"/>
                          <w:i w:val="0"/>
                          <w:sz w:val="18"/>
                        </w:rPr>
                      </w:pPr>
                      <w:proofErr w:type="spellStart"/>
                      <w:r w:rsidRPr="00F815AC">
                        <w:rPr>
                          <w:rFonts w:ascii="Times New Roman" w:hAnsi="Times New Roman"/>
                          <w:i w:val="0"/>
                          <w:sz w:val="18"/>
                        </w:rPr>
                        <w:t>Подпись</w:t>
                      </w:r>
                      <w:proofErr w:type="spellEnd"/>
                    </w:p>
                  </w:txbxContent>
                </v:textbox>
              </v:rect>
              <v:rect id="Rectangle 87"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" filled="f" stroked="f" strokeweight=".25pt">
                <v:textbox inset="1pt,1pt,1pt,1pt">
                  <w:txbxContent>
                    <w:p w14:paraId="484FB113" w14:textId="77777777" w:rsidR="003C5B52" w:rsidRPr="00F815AC" w:rsidRDefault="003C5B52">
                      <w:pPr>
                        <w:pStyle w:val="ab"/>
                        <w:jc w:val="center"/>
                        <w:rPr>
                          <w:rFonts w:ascii="Times New Roman" w:hAnsi="Times New Roman"/>
                          <w:i w:val="0"/>
                          <w:sz w:val="18"/>
                        </w:rPr>
                      </w:pPr>
                      <w:r w:rsidRPr="00F815AC">
                        <w:rPr>
                          <w:rFonts w:ascii="Times New Roman" w:hAnsi="Times New Roman"/>
                          <w:i w:val="0"/>
                          <w:sz w:val="18"/>
                        </w:rPr>
                        <w:t>Дата</w:t>
                      </w:r>
                    </w:p>
                  </w:txbxContent>
                </v:textbox>
              </v:rect>
              <v:rect id="Rectangle 88"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" filled="f" stroked="f" strokeweight=".25pt">
                <v:textbox inset="1pt,1pt,1pt,1pt">
                  <w:txbxContent>
                    <w:p w14:paraId="6FE6C96D" w14:textId="77777777" w:rsidR="003C5B52" w:rsidRPr="00FB03D7" w:rsidRDefault="003C5B52">
                      <w:pPr>
                        <w:pStyle w:val="ab"/>
                        <w:jc w:val="center"/>
                        <w:rPr>
                          <w:rFonts w:ascii="Times New Roman" w:hAnsi="Times New Roman"/>
                          <w:i w:val="0"/>
                          <w:sz w:val="18"/>
                        </w:rPr>
                      </w:pPr>
                      <w:r w:rsidRPr="00FB03D7">
                        <w:rPr>
                          <w:rFonts w:ascii="Times New Roman" w:hAnsi="Times New Roman"/>
                          <w:i w:val="0"/>
                          <w:sz w:val="18"/>
                        </w:rPr>
                        <w:t>Лист</w:t>
                      </w:r>
                    </w:p>
                  </w:txbxContent>
                </v:textbox>
              </v:rect>
              <v:rect id="Rectangle 89"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" filled="f" stroked="f" strokeweight=".25pt">
                <v:textbox inset="1pt,1pt,1pt,1pt">
                  <w:txbxContent>
                    <w:p w14:paraId="01D70128" w14:textId="569D0EC0" w:rsidR="003C5B52" w:rsidRPr="00320986" w:rsidRDefault="002F1D80">
                      <w:pPr>
                        <w:pStyle w:val="ab"/>
                        <w:jc w:val="center"/>
                        <w:rPr>
                          <w:sz w:val="18"/>
                          <w:lang w:val="ru-RU"/>
                        </w:rPr>
                      </w:pPr>
                      <w:r>
                        <w:rPr>
                          <w:sz w:val="18"/>
                          <w:lang w:val="ru-RU"/>
                        </w:rPr>
                        <w:t>3</w:t>
                      </w:r>
                    </w:p>
                  </w:txbxContent>
                </v:textbox>
              </v:rect>
              <v:rect id="Rectangle 90" o:spid="_x0000_s106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" filled="f" stroked="f" strokeweight=".25pt">
                <v:textbox inset="1pt,1pt,1pt,1pt">
                  <w:txbxContent>
                    <w:p w14:paraId="239FB39A" w14:textId="77777777" w:rsidR="003C5B52" w:rsidRPr="00014C05" w:rsidRDefault="003C5B52" w:rsidP="007D4A3A">
                      <w:pPr>
                        <w:jc w:val="center"/>
                        <w:rPr>
                          <w:rFonts w:cs="Times New Roman"/>
                          <w:szCs w:val="36"/>
                        </w:rPr>
                      </w:pPr>
                      <w:r>
                        <w:rPr>
                          <w:rFonts w:cs="Times New Roman"/>
                          <w:color w:val="000000"/>
                          <w:sz w:val="27"/>
                          <w:szCs w:val="27"/>
                        </w:rPr>
                        <w:t>МИВУ 09.03.02-00.005 ПЗ</w:t>
                      </w:r>
                    </w:p>
                  </w:txbxContent>
                </v:textbox>
              </v:rect>
              <v:line id="Line 91"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" strokeweight="2pt"/>
              <v:line id="Line 92"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" strokeweight="2pt"/>
              <v:line id="Line 93"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" strokeweight="1pt"/>
              <v:line id="Line 94"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" strokeweight="1pt"/>
              <v:line id="Line 95"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" strokeweight="1pt"/>
              <v:group id="Group 96"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rect id="Rectangle 97"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" filled="f" stroked="f" strokeweight=".25pt">
                  <v:textbox inset="1pt,1pt,1pt,1pt">
                    <w:txbxContent>
                      <w:p w14:paraId="35923B7D" w14:textId="77777777" w:rsidR="003C5B52" w:rsidRPr="00F815AC" w:rsidRDefault="003C5B52">
                        <w:pPr>
                          <w:pStyle w:val="ab"/>
                          <w:rPr>
                            <w:rFonts w:ascii="Times New Roman" w:hAnsi="Times New Roman"/>
                            <w:i w:val="0"/>
                            <w:sz w:val="18"/>
                          </w:rPr>
                        </w:pPr>
                        <w:r w:rsidRPr="00F815AC">
                          <w:rPr>
                            <w:rFonts w:ascii="Times New Roman" w:hAnsi="Times New Roman"/>
                            <w:i w:val="0"/>
                            <w:sz w:val="18"/>
                          </w:rPr>
                          <w:t xml:space="preserve"> </w:t>
                        </w:r>
                        <w:proofErr w:type="spellStart"/>
                        <w:r w:rsidRPr="00F815AC">
                          <w:rPr>
                            <w:rFonts w:ascii="Times New Roman" w:hAnsi="Times New Roman"/>
                            <w:i w:val="0"/>
                            <w:sz w:val="18"/>
                          </w:rPr>
                          <w:t>Разраб</w:t>
                        </w:r>
                        <w:proofErr w:type="spellEnd"/>
                        <w:r w:rsidRPr="00F815AC">
                          <w:rPr>
                            <w:rFonts w:ascii="Times New Roman" w:hAnsi="Times New Roman"/>
                            <w:i w:val="0"/>
                            <w:sz w:val="18"/>
                          </w:rPr>
                          <w:t>.</w:t>
                        </w:r>
                      </w:p>
                    </w:txbxContent>
                  </v:textbox>
                </v:rect>
                <v:rect id="Rectangle 98"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" filled="f" stroked="f" strokeweight=".25pt">
                  <v:textbox inset="1pt,1pt,1pt,1pt">
                    <w:txbxContent>
                      <w:p w14:paraId="31490EB2" w14:textId="22095C03" w:rsidR="003C5B52" w:rsidRDefault="003C5B52" w:rsidP="00A62D34">
                        <w:pPr>
                          <w:pStyle w:val="ab"/>
                          <w:jc w:val="left"/>
                          <w:rPr>
                            <w:i w:val="0"/>
                            <w:sz w:val="18"/>
                            <w:lang w:val="ru-RU"/>
                          </w:rPr>
                        </w:pPr>
                        <w:r>
                          <w:rPr>
                            <w:rFonts w:ascii="Times New Roman" w:hAnsi="Times New Roman"/>
                            <w:i w:val="0"/>
                            <w:sz w:val="20"/>
                            <w:lang w:val="ru-RU"/>
                          </w:rPr>
                          <w:t>Минеев Р.Р.</w:t>
                        </w:r>
                        <w:r>
                          <w:rPr>
                            <w:rFonts w:ascii="Times New Roman" w:hAnsi="Times New Roman"/>
                            <w:i w:val="0"/>
                            <w:sz w:val="18"/>
                            <w:lang w:val="ru-RU"/>
                          </w:rPr>
                          <w:br/>
                          <w:t>Ла</w:t>
                        </w:r>
                      </w:p>
                      <w:p w14:paraId="5AC5A318" w14:textId="77777777" w:rsidR="003C5B52" w:rsidRDefault="003C5B52">
                        <w:pPr>
                          <w:pStyle w:val="ab"/>
                          <w:rPr>
                            <w:i w:val="0"/>
                            <w:sz w:val="18"/>
                            <w:lang w:val="ru-RU"/>
                          </w:rPr>
                        </w:pPr>
                      </w:p>
                      <w:p w14:paraId="6B0EC727" w14:textId="77777777" w:rsidR="003C5B52" w:rsidRDefault="003C5B52">
                        <w:pPr>
                          <w:pStyle w:val="ab"/>
                          <w:rPr>
                            <w:i w:val="0"/>
                            <w:sz w:val="18"/>
                            <w:lang w:val="ru-RU"/>
                          </w:rPr>
                        </w:pPr>
                      </w:p>
                      <w:p w14:paraId="30FB118A" w14:textId="77777777" w:rsidR="003C5B52" w:rsidRDefault="003C5B52">
                        <w:pPr>
                          <w:pStyle w:val="ab"/>
                          <w:rPr>
                            <w:i w:val="0"/>
                            <w:sz w:val="18"/>
                            <w:lang w:val="ru-RU"/>
                          </w:rPr>
                        </w:pPr>
                      </w:p>
                      <w:p w14:paraId="2ADCA40A" w14:textId="77777777" w:rsidR="003C5B52" w:rsidRDefault="003C5B52">
                        <w:pPr>
                          <w:pStyle w:val="ab"/>
                          <w:rPr>
                            <w:i w:val="0"/>
                            <w:sz w:val="18"/>
                            <w:lang w:val="ru-RU"/>
                          </w:rPr>
                        </w:pPr>
                      </w:p>
                      <w:p w14:paraId="6D8DE35B" w14:textId="77777777" w:rsidR="003C5B52" w:rsidRDefault="003C5B52">
                        <w:pPr>
                          <w:pStyle w:val="ab"/>
                          <w:rPr>
                            <w:i w:val="0"/>
                            <w:sz w:val="18"/>
                            <w:lang w:val="ru-RU"/>
                          </w:rPr>
                        </w:pPr>
                      </w:p>
                      <w:p w14:paraId="7757FE16" w14:textId="77777777" w:rsidR="003C5B52" w:rsidRDefault="003C5B52">
                        <w:pPr>
                          <w:pStyle w:val="ab"/>
                          <w:rPr>
                            <w:i w:val="0"/>
                            <w:sz w:val="18"/>
                            <w:lang w:val="ru-RU"/>
                          </w:rPr>
                        </w:pPr>
                      </w:p>
                      <w:p w14:paraId="05BB7EB8" w14:textId="77777777" w:rsidR="003C5B52" w:rsidRDefault="003C5B52">
                        <w:pPr>
                          <w:pStyle w:val="ab"/>
                          <w:rPr>
                            <w:i w:val="0"/>
                            <w:sz w:val="18"/>
                            <w:lang w:val="ru-RU"/>
                          </w:rPr>
                        </w:pPr>
                      </w:p>
                      <w:p w14:paraId="04F8FB8A" w14:textId="77777777" w:rsidR="003C5B52" w:rsidRDefault="003C5B52">
                        <w:pPr>
                          <w:pStyle w:val="ab"/>
                          <w:rPr>
                            <w:i w:val="0"/>
                            <w:sz w:val="18"/>
                            <w:lang w:val="ru-RU"/>
                          </w:rPr>
                        </w:pPr>
                      </w:p>
                      <w:p w14:paraId="5ED6946E" w14:textId="77777777" w:rsidR="003C5B52" w:rsidRDefault="003C5B52">
                        <w:pPr>
                          <w:pStyle w:val="ab"/>
                          <w:rPr>
                            <w:i w:val="0"/>
                            <w:sz w:val="18"/>
                            <w:lang w:val="ru-RU"/>
                          </w:rPr>
                        </w:pPr>
                      </w:p>
                      <w:p w14:paraId="69091BBF" w14:textId="77777777" w:rsidR="003C5B52" w:rsidRDefault="003C5B52">
                        <w:pPr>
                          <w:pStyle w:val="ab"/>
                          <w:rPr>
                            <w:i w:val="0"/>
                            <w:sz w:val="18"/>
                            <w:lang w:val="ru-RU"/>
                          </w:rPr>
                        </w:pPr>
                      </w:p>
                      <w:p w14:paraId="1D7A5BC9" w14:textId="77777777" w:rsidR="003C5B52" w:rsidRDefault="003C5B52">
                        <w:pPr>
                          <w:pStyle w:val="ab"/>
                          <w:rPr>
                            <w:i w:val="0"/>
                            <w:sz w:val="18"/>
                            <w:lang w:val="ru-RU"/>
                          </w:rPr>
                        </w:pPr>
                      </w:p>
                      <w:p w14:paraId="7A1FE8FC" w14:textId="77777777" w:rsidR="003C5B52" w:rsidRDefault="003C5B52">
                        <w:pPr>
                          <w:pStyle w:val="ab"/>
                          <w:rPr>
                            <w:i w:val="0"/>
                            <w:sz w:val="18"/>
                            <w:lang w:val="ru-RU"/>
                          </w:rPr>
                        </w:pPr>
                      </w:p>
                      <w:p w14:paraId="353A09E1" w14:textId="77777777" w:rsidR="003C5B52" w:rsidRDefault="003C5B52">
                        <w:pPr>
                          <w:pStyle w:val="ab"/>
                          <w:rPr>
                            <w:i w:val="0"/>
                            <w:sz w:val="18"/>
                            <w:lang w:val="ru-RU"/>
                          </w:rPr>
                        </w:pPr>
                      </w:p>
                      <w:p w14:paraId="0E99B9CF" w14:textId="77777777" w:rsidR="003C5B52" w:rsidRDefault="003C5B52">
                        <w:pPr>
                          <w:pStyle w:val="ab"/>
                          <w:rPr>
                            <w:i w:val="0"/>
                            <w:sz w:val="18"/>
                            <w:lang w:val="ru-RU"/>
                          </w:rPr>
                        </w:pPr>
                      </w:p>
                      <w:p w14:paraId="3A79EF19" w14:textId="77777777" w:rsidR="003C5B52" w:rsidRDefault="003C5B52">
                        <w:pPr>
                          <w:pStyle w:val="ab"/>
                          <w:rPr>
                            <w:i w:val="0"/>
                            <w:sz w:val="18"/>
                            <w:lang w:val="ru-RU"/>
                          </w:rPr>
                        </w:pPr>
                      </w:p>
                      <w:p w14:paraId="72D6750F" w14:textId="77777777" w:rsidR="003C5B52" w:rsidRDefault="003C5B52">
                        <w:pPr>
                          <w:pStyle w:val="ab"/>
                          <w:rPr>
                            <w:i w:val="0"/>
                            <w:sz w:val="18"/>
                            <w:lang w:val="ru-RU"/>
                          </w:rPr>
                        </w:pPr>
                      </w:p>
                      <w:p w14:paraId="2855BEA1" w14:textId="77777777" w:rsidR="003C5B52" w:rsidRDefault="003C5B52">
                        <w:pPr>
                          <w:pStyle w:val="ab"/>
                          <w:rPr>
                            <w:i w:val="0"/>
                            <w:sz w:val="18"/>
                            <w:lang w:val="ru-RU"/>
                          </w:rPr>
                        </w:pPr>
                      </w:p>
                      <w:p w14:paraId="7C7EFBD4" w14:textId="77777777" w:rsidR="003C5B52" w:rsidRDefault="003C5B52">
                        <w:pPr>
                          <w:pStyle w:val="ab"/>
                          <w:rPr>
                            <w:i w:val="0"/>
                            <w:sz w:val="18"/>
                            <w:lang w:val="ru-RU"/>
                          </w:rPr>
                        </w:pPr>
                      </w:p>
                      <w:p w14:paraId="2E8FEFF3" w14:textId="77777777" w:rsidR="003C5B52" w:rsidRDefault="003C5B52">
                        <w:pPr>
                          <w:pStyle w:val="ab"/>
                          <w:rPr>
                            <w:i w:val="0"/>
                            <w:sz w:val="18"/>
                            <w:lang w:val="ru-RU"/>
                          </w:rPr>
                        </w:pPr>
                      </w:p>
                      <w:p w14:paraId="62F50189" w14:textId="77777777" w:rsidR="003C5B52" w:rsidRDefault="003C5B52">
                        <w:pPr>
                          <w:pStyle w:val="ab"/>
                          <w:rPr>
                            <w:i w:val="0"/>
                            <w:sz w:val="18"/>
                            <w:lang w:val="ru-RU"/>
                          </w:rPr>
                        </w:pPr>
                      </w:p>
                      <w:p w14:paraId="6C48D0D0" w14:textId="77777777" w:rsidR="003C5B52" w:rsidRDefault="003C5B52">
                        <w:pPr>
                          <w:pStyle w:val="ab"/>
                          <w:rPr>
                            <w:i w:val="0"/>
                            <w:sz w:val="18"/>
                            <w:lang w:val="ru-RU"/>
                          </w:rPr>
                        </w:pPr>
                      </w:p>
                      <w:p w14:paraId="407FB8EB" w14:textId="77777777" w:rsidR="003C5B52" w:rsidRDefault="003C5B52">
                        <w:pPr>
                          <w:pStyle w:val="ab"/>
                          <w:rPr>
                            <w:i w:val="0"/>
                            <w:sz w:val="18"/>
                            <w:lang w:val="ru-RU"/>
                          </w:rPr>
                        </w:pPr>
                      </w:p>
                      <w:p w14:paraId="7EE5E4DC" w14:textId="77777777" w:rsidR="003C5B52" w:rsidRDefault="003C5B52">
                        <w:pPr>
                          <w:pStyle w:val="ab"/>
                          <w:rPr>
                            <w:i w:val="0"/>
                            <w:sz w:val="18"/>
                            <w:lang w:val="ru-RU"/>
                          </w:rPr>
                        </w:pPr>
                      </w:p>
                      <w:p w14:paraId="5489D5CA" w14:textId="77777777" w:rsidR="003C5B52" w:rsidRDefault="003C5B52">
                        <w:pPr>
                          <w:pStyle w:val="ab"/>
                          <w:rPr>
                            <w:i w:val="0"/>
                            <w:sz w:val="18"/>
                            <w:lang w:val="ru-RU"/>
                          </w:rPr>
                        </w:pPr>
                      </w:p>
                      <w:p w14:paraId="46DB889D" w14:textId="77777777" w:rsidR="003C5B52" w:rsidRDefault="003C5B52">
                        <w:pPr>
                          <w:pStyle w:val="ab"/>
                          <w:rPr>
                            <w:i w:val="0"/>
                            <w:sz w:val="18"/>
                            <w:lang w:val="ru-RU"/>
                          </w:rPr>
                        </w:pPr>
                      </w:p>
                      <w:p w14:paraId="6F14CDE4" w14:textId="77777777" w:rsidR="003C5B52" w:rsidRDefault="003C5B52">
                        <w:pPr>
                          <w:pStyle w:val="ab"/>
                          <w:rPr>
                            <w:i w:val="0"/>
                            <w:sz w:val="18"/>
                            <w:lang w:val="ru-RU"/>
                          </w:rPr>
                        </w:pPr>
                      </w:p>
                      <w:p w14:paraId="0C2BA263" w14:textId="77777777" w:rsidR="003C5B52" w:rsidRPr="00F85470" w:rsidRDefault="003C5B52">
                        <w:pPr>
                          <w:pStyle w:val="ab"/>
                          <w:rPr>
                            <w:i w:val="0"/>
                            <w:color w:val="000000"/>
                            <w:sz w:val="18"/>
                            <w:lang w:val="ru-RU"/>
                          </w:rPr>
                        </w:pPr>
                      </w:p>
                      <w:p w14:paraId="01015B81" w14:textId="77777777" w:rsidR="003C5B52" w:rsidRDefault="003C5B52">
                        <w:pPr>
                          <w:pStyle w:val="ab"/>
                          <w:rPr>
                            <w:i w:val="0"/>
                            <w:sz w:val="18"/>
                            <w:lang w:val="ru-RU"/>
                          </w:rPr>
                        </w:pPr>
                      </w:p>
                      <w:p w14:paraId="2C20056F" w14:textId="77777777" w:rsidR="003C5B52" w:rsidRDefault="003C5B52">
                        <w:pPr>
                          <w:pStyle w:val="ab"/>
                          <w:rPr>
                            <w:i w:val="0"/>
                            <w:sz w:val="18"/>
                            <w:lang w:val="ru-RU"/>
                          </w:rPr>
                        </w:pPr>
                      </w:p>
                      <w:p w14:paraId="637D352F" w14:textId="77777777" w:rsidR="003C5B52" w:rsidRDefault="003C5B52">
                        <w:pPr>
                          <w:pStyle w:val="ab"/>
                          <w:rPr>
                            <w:i w:val="0"/>
                            <w:sz w:val="18"/>
                            <w:lang w:val="ru-RU"/>
                          </w:rPr>
                        </w:pPr>
                      </w:p>
                      <w:p w14:paraId="556E4AD0" w14:textId="77777777" w:rsidR="003C5B52" w:rsidRDefault="003C5B52">
                        <w:pPr>
                          <w:pStyle w:val="ab"/>
                          <w:rPr>
                            <w:i w:val="0"/>
                            <w:sz w:val="18"/>
                            <w:lang w:val="ru-RU"/>
                          </w:rPr>
                        </w:pPr>
                      </w:p>
                      <w:p w14:paraId="033903F4" w14:textId="77777777" w:rsidR="003C5B52" w:rsidRDefault="003C5B52">
                        <w:pPr>
                          <w:pStyle w:val="ab"/>
                          <w:rPr>
                            <w:i w:val="0"/>
                            <w:sz w:val="18"/>
                            <w:lang w:val="ru-RU"/>
                          </w:rPr>
                        </w:pPr>
                      </w:p>
                      <w:p w14:paraId="3D595AD1" w14:textId="77777777" w:rsidR="003C5B52" w:rsidRDefault="003C5B52">
                        <w:pPr>
                          <w:pStyle w:val="ab"/>
                          <w:rPr>
                            <w:i w:val="0"/>
                            <w:sz w:val="18"/>
                            <w:lang w:val="ru-RU"/>
                          </w:rPr>
                        </w:pPr>
                      </w:p>
                      <w:p w14:paraId="27FDE017" w14:textId="77777777" w:rsidR="003C5B52" w:rsidRDefault="003C5B52">
                        <w:pPr>
                          <w:pStyle w:val="ab"/>
                          <w:rPr>
                            <w:i w:val="0"/>
                            <w:sz w:val="18"/>
                            <w:lang w:val="ru-RU"/>
                          </w:rPr>
                        </w:pPr>
                      </w:p>
                      <w:p w14:paraId="518AACDE" w14:textId="77777777" w:rsidR="003C5B52" w:rsidRDefault="003C5B52">
                        <w:pPr>
                          <w:pStyle w:val="ab"/>
                          <w:rPr>
                            <w:i w:val="0"/>
                            <w:sz w:val="18"/>
                            <w:lang w:val="ru-RU"/>
                          </w:rPr>
                        </w:pPr>
                      </w:p>
                      <w:p w14:paraId="5016AAAC" w14:textId="77777777" w:rsidR="003C5B52" w:rsidRPr="0058632D" w:rsidRDefault="003C5B52">
                        <w:pPr>
                          <w:pStyle w:val="ab"/>
                          <w:rPr>
                            <w:i w:val="0"/>
                            <w:sz w:val="18"/>
                            <w:lang w:val="ru-RU"/>
                          </w:rPr>
                        </w:pPr>
                        <w:r>
                          <w:rPr>
                            <w:i w:val="0"/>
                            <w:sz w:val="18"/>
                            <w:lang w:val="ru-RU"/>
                          </w:rPr>
                          <w:t>а</w:t>
                        </w:r>
                      </w:p>
                    </w:txbxContent>
                  </v:textbox>
                </v:rect>
              </v:group>
              <v:group id="Group 99" o:spid="_x0000_s1073" style="position:absolute;left:39;top:18614;width:4847;height:327" coordsize="20193,2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rect id="Rectangle 100"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" filled="f" stroked="f" strokeweight=".25pt">
                  <v:textbox inset="1pt,1pt,1pt,1pt">
                    <w:txbxContent>
                      <w:p w14:paraId="274E7A67" w14:textId="77777777" w:rsidR="003C5B52" w:rsidRPr="00F815AC" w:rsidRDefault="003C5B52">
                        <w:pPr>
                          <w:pStyle w:val="ab"/>
                          <w:rPr>
                            <w:rFonts w:ascii="Times New Roman" w:hAnsi="Times New Roman"/>
                            <w:i w:val="0"/>
                            <w:sz w:val="18"/>
                          </w:rPr>
                        </w:pPr>
                        <w:r w:rsidRPr="00F815AC">
                          <w:rPr>
                            <w:rFonts w:ascii="Times New Roman" w:hAnsi="Times New Roman"/>
                            <w:i w:val="0"/>
                            <w:sz w:val="18"/>
                          </w:rPr>
                          <w:t xml:space="preserve"> </w:t>
                        </w:r>
                        <w:proofErr w:type="spellStart"/>
                        <w:r w:rsidRPr="00F815AC">
                          <w:rPr>
                            <w:rFonts w:ascii="Times New Roman" w:hAnsi="Times New Roman"/>
                            <w:i w:val="0"/>
                            <w:sz w:val="18"/>
                          </w:rPr>
                          <w:t>Провер</w:t>
                        </w:r>
                        <w:proofErr w:type="spellEnd"/>
                        <w:r w:rsidRPr="00F815AC">
                          <w:rPr>
                            <w:rFonts w:ascii="Times New Roman" w:hAnsi="Times New Roman"/>
                            <w:i w:val="0"/>
                            <w:sz w:val="18"/>
                          </w:rPr>
                          <w:t>.</w:t>
                        </w:r>
                      </w:p>
                    </w:txbxContent>
                  </v:textbox>
                </v:rect>
                <v:rect id="Rectangle 101" o:spid="_x0000_s1075" style="position:absolute;left:9281;width:10912;height:21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" filled="f" stroked="f" strokeweight=".25pt">
                  <v:textbox inset="1pt,1pt,1pt,1pt">
                    <w:txbxContent>
                      <w:p w14:paraId="78C67173" w14:textId="37039D20" w:rsidR="003C5B52" w:rsidRPr="0003792C" w:rsidRDefault="003C5B52" w:rsidP="00707CB4">
                        <w:pPr>
                          <w:ind w:firstLine="0"/>
                          <w:rPr>
                            <w:rFonts w:cs="Times New Roman"/>
                            <w:sz w:val="18"/>
                            <w:szCs w:val="20"/>
                          </w:rPr>
                        </w:pPr>
                        <w:r>
                          <w:rPr>
                            <w:rFonts w:cs="Times New Roman"/>
                            <w:sz w:val="18"/>
                            <w:szCs w:val="20"/>
                          </w:rPr>
                          <w:t>Садыков С.С</w:t>
                        </w:r>
                        <w:r w:rsidRPr="0003792C">
                          <w:rPr>
                            <w:rFonts w:cs="Times New Roman"/>
                            <w:sz w:val="18"/>
                            <w:szCs w:val="20"/>
                          </w:rPr>
                          <w:t>.</w:t>
                        </w:r>
                      </w:p>
                    </w:txbxContent>
                  </v:textbox>
                </v:rect>
              </v:group>
              <v:group id="Group 102" o:spid="_x0000_s1076" style="position:absolute;left:39;top:18969;width:5004;height:309" coordsize="20845,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rect id="Rectangle 103"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" filled="f" stroked="f" strokeweight=".25pt">
                  <v:textbox inset="1pt,1pt,1pt,1pt">
                    <w:txbxContent>
                      <w:p w14:paraId="1400CFF8" w14:textId="77777777" w:rsidR="003C5B52" w:rsidRPr="00F815AC" w:rsidRDefault="003C5B52">
                        <w:pPr>
                          <w:pStyle w:val="ab"/>
                          <w:rPr>
                            <w:rFonts w:ascii="Times New Roman" w:hAnsi="Times New Roman"/>
                            <w:i w:val="0"/>
                            <w:sz w:val="18"/>
                            <w:lang w:val="ru-RU"/>
                          </w:rPr>
                        </w:pPr>
                        <w:r w:rsidRPr="00F815AC">
                          <w:rPr>
                            <w:rFonts w:ascii="Times New Roman" w:hAnsi="Times New Roman"/>
                            <w:i w:val="0"/>
                            <w:sz w:val="18"/>
                          </w:rPr>
                          <w:t xml:space="preserve"> </w:t>
                        </w:r>
                        <w:proofErr w:type="spellStart"/>
                        <w:r w:rsidRPr="00F815AC">
                          <w:rPr>
                            <w:rFonts w:ascii="Times New Roman" w:hAnsi="Times New Roman"/>
                            <w:i w:val="0"/>
                            <w:sz w:val="18"/>
                            <w:lang w:val="ru-RU"/>
                          </w:rPr>
                          <w:t>Конс</w:t>
                        </w:r>
                        <w:proofErr w:type="spellEnd"/>
                      </w:p>
                    </w:txbxContent>
                  </v:textbox>
                </v:rect>
                <v:rect id="Rectangle 104" o:spid="_x0000_s1078" style="position:absolute;left:9281;width:11564;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" filled="f" stroked="f" strokeweight=".25pt">
                  <v:textbox inset="1pt,1pt,1pt,1pt">
                    <w:txbxContent>
                      <w:p w14:paraId="2201FD06" w14:textId="535D187C" w:rsidR="003C5B52" w:rsidRPr="0003792C" w:rsidRDefault="003C5B52">
                        <w:pPr>
                          <w:pStyle w:val="ab"/>
                          <w:rPr>
                            <w:rFonts w:ascii="Times New Roman" w:hAnsi="Times New Roman"/>
                            <w:i w:val="0"/>
                            <w:sz w:val="18"/>
                            <w:lang w:val="ru-RU"/>
                          </w:rPr>
                        </w:pPr>
                        <w:r>
                          <w:rPr>
                            <w:rFonts w:ascii="Times New Roman" w:hAnsi="Times New Roman"/>
                            <w:i w:val="0"/>
                            <w:sz w:val="18"/>
                            <w:lang w:val="ru-RU"/>
                          </w:rPr>
                          <w:t xml:space="preserve">Подгорнова </w:t>
                        </w:r>
                        <w:r w:rsidRPr="0003792C">
                          <w:rPr>
                            <w:rFonts w:ascii="Times New Roman" w:hAnsi="Times New Roman"/>
                            <w:i w:val="0"/>
                            <w:sz w:val="18"/>
                            <w:lang w:val="ru-RU"/>
                          </w:rPr>
                          <w:t>Ю.А.</w:t>
                        </w:r>
                      </w:p>
                    </w:txbxContent>
                  </v:textbox>
                </v:rect>
              </v:group>
              <v:group id="Group 105"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rect id="Rectangle 106"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" filled="f" stroked="f" strokeweight=".25pt">
                  <v:textbox inset="1pt,1pt,1pt,1pt">
                    <w:txbxContent>
                      <w:p w14:paraId="63AC271D" w14:textId="77777777" w:rsidR="003C5B52" w:rsidRPr="00F815AC" w:rsidRDefault="003C5B52">
                        <w:pPr>
                          <w:pStyle w:val="ab"/>
                          <w:rPr>
                            <w:rFonts w:ascii="Times New Roman" w:hAnsi="Times New Roman"/>
                            <w:i w:val="0"/>
                            <w:sz w:val="18"/>
                            <w:lang w:val="ru-RU"/>
                          </w:rPr>
                        </w:pPr>
                        <w:r>
                          <w:rPr>
                            <w:sz w:val="18"/>
                          </w:rPr>
                          <w:t xml:space="preserve"> </w:t>
                        </w:r>
                        <w:proofErr w:type="spellStart"/>
                        <w:r w:rsidRPr="00F815AC">
                          <w:rPr>
                            <w:rFonts w:ascii="Times New Roman" w:hAnsi="Times New Roman"/>
                            <w:i w:val="0"/>
                            <w:sz w:val="18"/>
                            <w:lang w:val="ru-RU"/>
                          </w:rPr>
                          <w:t>Н.Контр</w:t>
                        </w:r>
                        <w:proofErr w:type="spellEnd"/>
                        <w:r w:rsidRPr="00F815AC">
                          <w:rPr>
                            <w:rFonts w:ascii="Times New Roman" w:hAnsi="Times New Roman"/>
                            <w:i w:val="0"/>
                            <w:sz w:val="18"/>
                            <w:lang w:val="ru-RU"/>
                          </w:rPr>
                          <w:t>.</w:t>
                        </w:r>
                      </w:p>
                    </w:txbxContent>
                  </v:textbox>
                </v:rect>
                <v:rect id="Rectangle 107"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" filled="f" stroked="f" strokeweight=".25pt">
                  <v:textbox inset="1pt,1pt,1pt,1pt">
                    <w:txbxContent>
                      <w:p w14:paraId="73E9A474" w14:textId="77777777" w:rsidR="003C5B52" w:rsidRDefault="003C5B52">
                        <w:pPr>
                          <w:pStyle w:val="ab"/>
                          <w:rPr>
                            <w:sz w:val="18"/>
                          </w:rPr>
                        </w:pPr>
                      </w:p>
                    </w:txbxContent>
                  </v:textbox>
                </v:rect>
              </v:group>
              <v:group id="Group 108"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rect id="Rectangle 109"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" filled="f" stroked="f" strokeweight=".25pt">
                  <v:textbox inset="1pt,1pt,1pt,1pt">
                    <w:txbxContent>
                      <w:p w14:paraId="550FD5E3" w14:textId="77777777" w:rsidR="003C5B52" w:rsidRPr="00F815AC" w:rsidRDefault="003C5B52">
                        <w:pPr>
                          <w:pStyle w:val="ab"/>
                          <w:rPr>
                            <w:rFonts w:ascii="Times New Roman" w:hAnsi="Times New Roman"/>
                            <w:i w:val="0"/>
                            <w:sz w:val="18"/>
                            <w:lang w:val="ru-RU"/>
                          </w:rPr>
                        </w:pPr>
                        <w:r w:rsidRPr="00F815AC">
                          <w:rPr>
                            <w:rFonts w:ascii="Times New Roman" w:hAnsi="Times New Roman"/>
                            <w:i w:val="0"/>
                            <w:sz w:val="18"/>
                          </w:rPr>
                          <w:t xml:space="preserve"> </w:t>
                        </w:r>
                        <w:r w:rsidRPr="00F815AC">
                          <w:rPr>
                            <w:rFonts w:ascii="Times New Roman" w:hAnsi="Times New Roman"/>
                            <w:i w:val="0"/>
                            <w:sz w:val="18"/>
                            <w:lang w:val="ru-RU"/>
                          </w:rPr>
                          <w:t>Утв.</w:t>
                        </w:r>
                      </w:p>
                    </w:txbxContent>
                  </v:textbox>
                </v:rect>
                <v:rect id="Rectangle 110"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" filled="f" stroked="f" strokeweight=".25pt">
                  <v:textbox inset="1pt,1pt,1pt,1pt">
                    <w:txbxContent>
                      <w:p w14:paraId="54CB049E" w14:textId="77777777" w:rsidR="003C5B52" w:rsidRDefault="003C5B52">
                        <w:pPr>
                          <w:pStyle w:val="ab"/>
                          <w:rPr>
                            <w:sz w:val="18"/>
                          </w:rPr>
                        </w:pPr>
                      </w:p>
                    </w:txbxContent>
                  </v:textbox>
                </v:rect>
              </v:group>
              <v:line id="Line 111"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" strokeweight="2pt"/>
              <v:rect id="Rectangle 112" o:spid="_x0000_s108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" filled="f" stroked="f" strokeweight=".25pt">
                <v:textbox inset="1pt,1pt,1pt,1pt">
                  <w:txbxContent>
                    <w:p w14:paraId="1AFC20E2" w14:textId="77777777" w:rsidR="003C5B52" w:rsidRDefault="003C5B52" w:rsidP="00A62D34">
                      <w:pPr>
                        <w:pStyle w:val="ab"/>
                        <w:jc w:val="center"/>
                        <w:rPr>
                          <w:rFonts w:ascii="Times New Roman" w:hAnsi="Times New Roman"/>
                          <w:i w:val="0"/>
                          <w:sz w:val="24"/>
                          <w:szCs w:val="22"/>
                          <w:lang w:val="ru-RU"/>
                        </w:rPr>
                      </w:pPr>
                    </w:p>
                    <w:p w14:paraId="589358BB" w14:textId="4910B69D" w:rsidR="003C5B52" w:rsidRPr="001B3CB0" w:rsidRDefault="003C5B52" w:rsidP="00A62D34">
                      <w:pPr>
                        <w:pStyle w:val="ab"/>
                        <w:jc w:val="center"/>
                        <w:rPr>
                          <w:rFonts w:ascii="Times New Roman" w:hAnsi="Times New Roman"/>
                          <w:i w:val="0"/>
                          <w:sz w:val="24"/>
                          <w:szCs w:val="22"/>
                          <w:lang w:val="ru-RU"/>
                        </w:rPr>
                      </w:pPr>
                      <w:r>
                        <w:rPr>
                          <w:rFonts w:ascii="Times New Roman" w:hAnsi="Times New Roman"/>
                          <w:i w:val="0"/>
                          <w:sz w:val="24"/>
                          <w:szCs w:val="22"/>
                          <w:lang w:val="ru-RU"/>
                        </w:rPr>
                        <w:t>Исследование работы методов фрактальной сегментации на маммографических снимках</w:t>
                      </w:r>
                    </w:p>
                  </w:txbxContent>
                </v:textbox>
              </v:rect>
              <v:line id="Line 113"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" strokeweight="2pt"/>
              <v:line id="Line 114"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" strokeweight="2pt"/>
              <v:line id="Line 115"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ObDvgAAANwAAAAPAAAAZHJzL2Rvd25yZXYueG1sRE+9CsIw&#10;EN4F3yGc4Kapi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N8U5sO+AAAA3AAAAA8AAAAAAAAA&#10;AAAAAAAABwIAAGRycy9kb3ducmV2LnhtbFBLBQYAAAAAAwADALcAAADyAgAAAAA=&#10;" strokeweight="2pt"/>
              <v:rect id="Rectangle 116"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14:paraId="07D3A0F0" w14:textId="77777777" w:rsidR="003C5B52" w:rsidRDefault="003C5B52">
                      <w:pPr>
                        <w:pStyle w:val="ab"/>
                        <w:jc w:val="center"/>
                        <w:rPr>
                          <w:sz w:val="18"/>
                        </w:rPr>
                      </w:pPr>
                      <w:proofErr w:type="spellStart"/>
                      <w:r w:rsidRPr="00FB03D7">
                        <w:rPr>
                          <w:rFonts w:ascii="Times New Roman" w:hAnsi="Times New Roman"/>
                          <w:i w:val="0"/>
                          <w:sz w:val="18"/>
                        </w:rPr>
                        <w:t>Лит</w:t>
                      </w:r>
                      <w:proofErr w:type="spellEnd"/>
                      <w:r>
                        <w:rPr>
                          <w:sz w:val="18"/>
                        </w:rPr>
                        <w:t>.</w:t>
                      </w:r>
                    </w:p>
                  </w:txbxContent>
                </v:textbox>
              </v:rect>
              <v:rect id="Rectangle 117"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793E7792" w14:textId="77777777" w:rsidR="003C5B52" w:rsidRPr="00FB03D7" w:rsidRDefault="003C5B52">
                      <w:pPr>
                        <w:pStyle w:val="ab"/>
                        <w:jc w:val="center"/>
                        <w:rPr>
                          <w:rFonts w:ascii="Times New Roman" w:hAnsi="Times New Roman"/>
                          <w:i w:val="0"/>
                          <w:sz w:val="18"/>
                        </w:rPr>
                      </w:pPr>
                      <w:r w:rsidRPr="00FB03D7">
                        <w:rPr>
                          <w:rFonts w:ascii="Times New Roman" w:hAnsi="Times New Roman"/>
                          <w:i w:val="0"/>
                          <w:sz w:val="18"/>
                        </w:rPr>
                        <w:t>Листов</w:t>
                      </w:r>
                    </w:p>
                  </w:txbxContent>
                </v:textbox>
              </v:rect>
              <v:rect id="Rectangle 118"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3C19F357" w14:textId="13CFDA7B" w:rsidR="003C5B52" w:rsidRPr="0058632D" w:rsidRDefault="00701EDA" w:rsidP="007D4A3A">
                      <w:pPr>
                        <w:pStyle w:val="ab"/>
                        <w:jc w:val="center"/>
                        <w:rPr>
                          <w:sz w:val="18"/>
                          <w:lang w:val="ru-RU"/>
                        </w:rPr>
                      </w:pPr>
                      <w:r>
                        <w:rPr>
                          <w:sz w:val="18"/>
                          <w:lang w:val="ru-RU"/>
                        </w:rPr>
                        <w:t>1</w:t>
                      </w:r>
                      <w:r w:rsidR="002F1D80">
                        <w:rPr>
                          <w:sz w:val="18"/>
                          <w:lang w:val="ru-RU"/>
                        </w:rPr>
                        <w:t>5</w:t>
                      </w:r>
                    </w:p>
                  </w:txbxContent>
                </v:textbox>
              </v:rect>
              <v:line id="Line 119"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" strokeweight="1pt"/>
              <v:line id="Line 120"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Vo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3D9Uv6AbK8AAAA//8DAFBLAQItABQABgAIAAAAIQDb4fbL7gAAAIUBAAATAAAAAAAAAAAA&#10;AAAAAAAAAABbQ29udGVudF9UeXBlc10ueG1sUEsBAi0AFAAGAAgAAAAhAFr0LFu/AAAAFQEAAAsA&#10;AAAAAAAAAAAAAAAAHwEAAF9yZWxzLy5yZWxzUEsBAi0AFAAGAAgAAAAhAJIIhWjEAAAA2wAAAA8A&#10;AAAAAAAAAAAAAAAABwIAAGRycy9kb3ducmV2LnhtbFBLBQYAAAAAAwADALcAAAD4AgAAAAA=&#10;" strokeweight="1pt"/>
              <v:rect id="Rectangle 121" o:spid="_x0000_s109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6E074B3A" w14:textId="77777777" w:rsidR="003C5B52" w:rsidRPr="00FB03D7" w:rsidRDefault="003C5B52">
                      <w:pPr>
                        <w:pStyle w:val="ab"/>
                        <w:jc w:val="center"/>
                        <w:rPr>
                          <w:rFonts w:ascii="Times New Roman" w:hAnsi="Times New Roman"/>
                          <w:i w:val="0"/>
                          <w:sz w:val="34"/>
                          <w:szCs w:val="36"/>
                          <w:lang w:val="ru-RU"/>
                        </w:rPr>
                      </w:pPr>
                      <w:r w:rsidRPr="00FB03D7">
                        <w:rPr>
                          <w:rFonts w:ascii="Times New Roman" w:hAnsi="Times New Roman"/>
                          <w:i w:val="0"/>
                          <w:color w:val="000000"/>
                          <w:sz w:val="27"/>
                          <w:szCs w:val="27"/>
                        </w:rPr>
                        <w:t xml:space="preserve">МИ </w:t>
                      </w:r>
                      <w:proofErr w:type="spellStart"/>
                      <w:r w:rsidRPr="00FB03D7">
                        <w:rPr>
                          <w:rFonts w:ascii="Times New Roman" w:hAnsi="Times New Roman"/>
                          <w:i w:val="0"/>
                          <w:color w:val="000000"/>
                          <w:sz w:val="27"/>
                          <w:szCs w:val="27"/>
                        </w:rPr>
                        <w:t>ВлГУ</w:t>
                      </w:r>
                      <w:proofErr w:type="spellEnd"/>
                      <w:r w:rsidRPr="00FB03D7">
                        <w:rPr>
                          <w:rFonts w:ascii="Times New Roman" w:hAnsi="Times New Roman"/>
                          <w:i w:val="0"/>
                          <w:color w:val="000000"/>
                          <w:sz w:val="27"/>
                          <w:szCs w:val="27"/>
                          <w:lang w:val="ru-RU"/>
                        </w:rPr>
                        <w:t xml:space="preserve"> </w:t>
                      </w:r>
                      <w:r>
                        <w:rPr>
                          <w:rFonts w:ascii="Times New Roman" w:hAnsi="Times New Roman"/>
                          <w:i w:val="0"/>
                          <w:color w:val="000000"/>
                          <w:sz w:val="27"/>
                          <w:szCs w:val="27"/>
                          <w:lang w:val="ru-RU"/>
                        </w:rPr>
                        <w:t>ИС</w:t>
                      </w:r>
                      <w:r w:rsidRPr="00FB03D7">
                        <w:rPr>
                          <w:rFonts w:ascii="Times New Roman" w:hAnsi="Times New Roman"/>
                          <w:i w:val="0"/>
                          <w:color w:val="000000"/>
                          <w:sz w:val="27"/>
                          <w:szCs w:val="27"/>
                        </w:rPr>
                        <w:t>-117</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3292C"/>
    <w:multiLevelType w:val="hybridMultilevel"/>
    <w:tmpl w:val="557606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A530C74"/>
    <w:multiLevelType w:val="hybridMultilevel"/>
    <w:tmpl w:val="BDB68AA6"/>
    <w:lvl w:ilvl="0" w:tplc="2D86D4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AF14879"/>
    <w:multiLevelType w:val="hybridMultilevel"/>
    <w:tmpl w:val="BEAA1C6A"/>
    <w:lvl w:ilvl="0" w:tplc="DDB6159E">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53468E3"/>
    <w:multiLevelType w:val="hybridMultilevel"/>
    <w:tmpl w:val="DC6A4B76"/>
    <w:lvl w:ilvl="0" w:tplc="EC528F10">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8760366"/>
    <w:multiLevelType w:val="multilevel"/>
    <w:tmpl w:val="AC7213E2"/>
    <w:lvl w:ilvl="0">
      <w:start w:val="1"/>
      <w:numFmt w:val="decimal"/>
      <w:lvlText w:val="%1."/>
      <w:lvlJc w:val="left"/>
      <w:pPr>
        <w:ind w:left="1068" w:hanging="360"/>
      </w:pPr>
      <w:rPr>
        <w:rFonts w:hint="default"/>
      </w:rPr>
    </w:lvl>
    <w:lvl w:ilvl="1">
      <w:start w:val="3"/>
      <w:numFmt w:val="decimal"/>
      <w:isLgl/>
      <w:lvlText w:val="%1.%2."/>
      <w:lvlJc w:val="left"/>
      <w:pPr>
        <w:ind w:left="1429"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1" w:hanging="1080"/>
      </w:pPr>
      <w:rPr>
        <w:rFonts w:hint="default"/>
      </w:rPr>
    </w:lvl>
    <w:lvl w:ilvl="4">
      <w:start w:val="1"/>
      <w:numFmt w:val="decimal"/>
      <w:isLgl/>
      <w:lvlText w:val="%1.%2.%3.%4.%5."/>
      <w:lvlJc w:val="left"/>
      <w:pPr>
        <w:ind w:left="1792" w:hanging="1080"/>
      </w:pPr>
      <w:rPr>
        <w:rFonts w:hint="default"/>
      </w:rPr>
    </w:lvl>
    <w:lvl w:ilvl="5">
      <w:start w:val="1"/>
      <w:numFmt w:val="decimal"/>
      <w:isLgl/>
      <w:lvlText w:val="%1.%2.%3.%4.%5.%6."/>
      <w:lvlJc w:val="left"/>
      <w:pPr>
        <w:ind w:left="2153" w:hanging="1440"/>
      </w:pPr>
      <w:rPr>
        <w:rFonts w:hint="default"/>
      </w:rPr>
    </w:lvl>
    <w:lvl w:ilvl="6">
      <w:start w:val="1"/>
      <w:numFmt w:val="decimal"/>
      <w:isLgl/>
      <w:lvlText w:val="%1.%2.%3.%4.%5.%6.%7."/>
      <w:lvlJc w:val="left"/>
      <w:pPr>
        <w:ind w:left="2514" w:hanging="1800"/>
      </w:pPr>
      <w:rPr>
        <w:rFonts w:hint="default"/>
      </w:rPr>
    </w:lvl>
    <w:lvl w:ilvl="7">
      <w:start w:val="1"/>
      <w:numFmt w:val="decimal"/>
      <w:isLgl/>
      <w:lvlText w:val="%1.%2.%3.%4.%5.%6.%7.%8."/>
      <w:lvlJc w:val="left"/>
      <w:pPr>
        <w:ind w:left="2515" w:hanging="1800"/>
      </w:pPr>
      <w:rPr>
        <w:rFonts w:hint="default"/>
      </w:rPr>
    </w:lvl>
    <w:lvl w:ilvl="8">
      <w:start w:val="1"/>
      <w:numFmt w:val="decimal"/>
      <w:isLgl/>
      <w:lvlText w:val="%1.%2.%3.%4.%5.%6.%7.%8.%9."/>
      <w:lvlJc w:val="left"/>
      <w:pPr>
        <w:ind w:left="2876" w:hanging="2160"/>
      </w:pPr>
      <w:rPr>
        <w:rFonts w:hint="default"/>
      </w:rPr>
    </w:lvl>
  </w:abstractNum>
  <w:abstractNum w:abstractNumId="5" w15:restartNumberingAfterBreak="0">
    <w:nsid w:val="2C2D72CA"/>
    <w:multiLevelType w:val="hybridMultilevel"/>
    <w:tmpl w:val="F04056FA"/>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1FA6EE9"/>
    <w:multiLevelType w:val="multilevel"/>
    <w:tmpl w:val="AC7213E2"/>
    <w:lvl w:ilvl="0">
      <w:start w:val="1"/>
      <w:numFmt w:val="decimal"/>
      <w:lvlText w:val="%1."/>
      <w:lvlJc w:val="left"/>
      <w:pPr>
        <w:ind w:left="1068" w:hanging="360"/>
      </w:pPr>
      <w:rPr>
        <w:rFonts w:hint="default"/>
      </w:rPr>
    </w:lvl>
    <w:lvl w:ilvl="1">
      <w:start w:val="3"/>
      <w:numFmt w:val="decimal"/>
      <w:isLgl/>
      <w:lvlText w:val="%1.%2."/>
      <w:lvlJc w:val="left"/>
      <w:pPr>
        <w:ind w:left="1429"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1" w:hanging="1080"/>
      </w:pPr>
      <w:rPr>
        <w:rFonts w:hint="default"/>
      </w:rPr>
    </w:lvl>
    <w:lvl w:ilvl="4">
      <w:start w:val="1"/>
      <w:numFmt w:val="decimal"/>
      <w:isLgl/>
      <w:lvlText w:val="%1.%2.%3.%4.%5."/>
      <w:lvlJc w:val="left"/>
      <w:pPr>
        <w:ind w:left="1792" w:hanging="1080"/>
      </w:pPr>
      <w:rPr>
        <w:rFonts w:hint="default"/>
      </w:rPr>
    </w:lvl>
    <w:lvl w:ilvl="5">
      <w:start w:val="1"/>
      <w:numFmt w:val="decimal"/>
      <w:isLgl/>
      <w:lvlText w:val="%1.%2.%3.%4.%5.%6."/>
      <w:lvlJc w:val="left"/>
      <w:pPr>
        <w:ind w:left="2153" w:hanging="1440"/>
      </w:pPr>
      <w:rPr>
        <w:rFonts w:hint="default"/>
      </w:rPr>
    </w:lvl>
    <w:lvl w:ilvl="6">
      <w:start w:val="1"/>
      <w:numFmt w:val="decimal"/>
      <w:isLgl/>
      <w:lvlText w:val="%1.%2.%3.%4.%5.%6.%7."/>
      <w:lvlJc w:val="left"/>
      <w:pPr>
        <w:ind w:left="2514" w:hanging="1800"/>
      </w:pPr>
      <w:rPr>
        <w:rFonts w:hint="default"/>
      </w:rPr>
    </w:lvl>
    <w:lvl w:ilvl="7">
      <w:start w:val="1"/>
      <w:numFmt w:val="decimal"/>
      <w:isLgl/>
      <w:lvlText w:val="%1.%2.%3.%4.%5.%6.%7.%8."/>
      <w:lvlJc w:val="left"/>
      <w:pPr>
        <w:ind w:left="2515" w:hanging="1800"/>
      </w:pPr>
      <w:rPr>
        <w:rFonts w:hint="default"/>
      </w:rPr>
    </w:lvl>
    <w:lvl w:ilvl="8">
      <w:start w:val="1"/>
      <w:numFmt w:val="decimal"/>
      <w:isLgl/>
      <w:lvlText w:val="%1.%2.%3.%4.%5.%6.%7.%8.%9."/>
      <w:lvlJc w:val="left"/>
      <w:pPr>
        <w:ind w:left="2876" w:hanging="2160"/>
      </w:pPr>
      <w:rPr>
        <w:rFonts w:hint="default"/>
      </w:rPr>
    </w:lvl>
  </w:abstractNum>
  <w:abstractNum w:abstractNumId="7" w15:restartNumberingAfterBreak="0">
    <w:nsid w:val="38A3038D"/>
    <w:multiLevelType w:val="hybridMultilevel"/>
    <w:tmpl w:val="B840FF6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428B18AE"/>
    <w:multiLevelType w:val="hybridMultilevel"/>
    <w:tmpl w:val="42040DC4"/>
    <w:lvl w:ilvl="0" w:tplc="BBF07232">
      <w:start w:val="1"/>
      <w:numFmt w:val="decimal"/>
      <w:lvlText w:val="%1)"/>
      <w:lvlJc w:val="left"/>
      <w:pPr>
        <w:ind w:left="1069" w:hanging="360"/>
      </w:pPr>
      <w:rPr>
        <w:rFonts w:hint="default"/>
        <w:color w:val="00000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49EA51FF"/>
    <w:multiLevelType w:val="hybridMultilevel"/>
    <w:tmpl w:val="C6D690E0"/>
    <w:lvl w:ilvl="0" w:tplc="B8E2633E">
      <w:start w:val="3"/>
      <w:numFmt w:val="decimal"/>
      <w:lvlText w:val="%1."/>
      <w:lvlJc w:val="left"/>
      <w:pPr>
        <w:ind w:left="1414" w:hanging="705"/>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55502C53"/>
    <w:multiLevelType w:val="hybridMultilevel"/>
    <w:tmpl w:val="4824F4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568416F"/>
    <w:multiLevelType w:val="hybridMultilevel"/>
    <w:tmpl w:val="BF7EDC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A0D686F"/>
    <w:multiLevelType w:val="hybridMultilevel"/>
    <w:tmpl w:val="57688D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B2A13C1"/>
    <w:multiLevelType w:val="hybridMultilevel"/>
    <w:tmpl w:val="04FC8D8A"/>
    <w:lvl w:ilvl="0" w:tplc="2D86D4B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95B7B03"/>
    <w:multiLevelType w:val="hybridMultilevel"/>
    <w:tmpl w:val="7B5038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E7068C6"/>
    <w:multiLevelType w:val="hybridMultilevel"/>
    <w:tmpl w:val="509E4F12"/>
    <w:lvl w:ilvl="0" w:tplc="18F6EA26">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5"/>
  </w:num>
  <w:num w:numId="3">
    <w:abstractNumId w:val="5"/>
  </w:num>
  <w:num w:numId="4">
    <w:abstractNumId w:val="3"/>
  </w:num>
  <w:num w:numId="5">
    <w:abstractNumId w:val="7"/>
  </w:num>
  <w:num w:numId="6">
    <w:abstractNumId w:val="9"/>
  </w:num>
  <w:num w:numId="7">
    <w:abstractNumId w:val="0"/>
  </w:num>
  <w:num w:numId="8">
    <w:abstractNumId w:val="6"/>
  </w:num>
  <w:num w:numId="9">
    <w:abstractNumId w:val="2"/>
  </w:num>
  <w:num w:numId="10">
    <w:abstractNumId w:val="8"/>
  </w:num>
  <w:num w:numId="11">
    <w:abstractNumId w:val="12"/>
  </w:num>
  <w:num w:numId="12">
    <w:abstractNumId w:val="10"/>
  </w:num>
  <w:num w:numId="13">
    <w:abstractNumId w:val="11"/>
  </w:num>
  <w:num w:numId="14">
    <w:abstractNumId w:val="4"/>
  </w:num>
  <w:num w:numId="15">
    <w:abstractNumId w:val="1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8EC"/>
    <w:rsid w:val="000014EF"/>
    <w:rsid w:val="0000162A"/>
    <w:rsid w:val="0000484A"/>
    <w:rsid w:val="00011B75"/>
    <w:rsid w:val="00011E3D"/>
    <w:rsid w:val="00014C05"/>
    <w:rsid w:val="00016F1E"/>
    <w:rsid w:val="000201B5"/>
    <w:rsid w:val="0002270D"/>
    <w:rsid w:val="00024D6D"/>
    <w:rsid w:val="00030319"/>
    <w:rsid w:val="00031FB9"/>
    <w:rsid w:val="0003792C"/>
    <w:rsid w:val="00041340"/>
    <w:rsid w:val="00043E64"/>
    <w:rsid w:val="00044268"/>
    <w:rsid w:val="00044D4B"/>
    <w:rsid w:val="000462C3"/>
    <w:rsid w:val="00046870"/>
    <w:rsid w:val="0005170F"/>
    <w:rsid w:val="00052295"/>
    <w:rsid w:val="00053E87"/>
    <w:rsid w:val="000550BA"/>
    <w:rsid w:val="00055608"/>
    <w:rsid w:val="00055F15"/>
    <w:rsid w:val="000618D0"/>
    <w:rsid w:val="00063405"/>
    <w:rsid w:val="00065B49"/>
    <w:rsid w:val="00066FAE"/>
    <w:rsid w:val="00067659"/>
    <w:rsid w:val="000705A9"/>
    <w:rsid w:val="00072426"/>
    <w:rsid w:val="00076F63"/>
    <w:rsid w:val="00077895"/>
    <w:rsid w:val="000833A8"/>
    <w:rsid w:val="00083871"/>
    <w:rsid w:val="00083CCE"/>
    <w:rsid w:val="00085097"/>
    <w:rsid w:val="0008733D"/>
    <w:rsid w:val="0008749B"/>
    <w:rsid w:val="0008773D"/>
    <w:rsid w:val="000A0940"/>
    <w:rsid w:val="000A5161"/>
    <w:rsid w:val="000A7F48"/>
    <w:rsid w:val="000B0CC4"/>
    <w:rsid w:val="000C0F55"/>
    <w:rsid w:val="000C1A6A"/>
    <w:rsid w:val="000C1E57"/>
    <w:rsid w:val="000C2331"/>
    <w:rsid w:val="000C66E4"/>
    <w:rsid w:val="000D1133"/>
    <w:rsid w:val="000D11B6"/>
    <w:rsid w:val="000D2C1D"/>
    <w:rsid w:val="000D457D"/>
    <w:rsid w:val="000E0081"/>
    <w:rsid w:val="000E01A0"/>
    <w:rsid w:val="000E16A4"/>
    <w:rsid w:val="000E28FD"/>
    <w:rsid w:val="000E3CF1"/>
    <w:rsid w:val="000E4A4B"/>
    <w:rsid w:val="000F033B"/>
    <w:rsid w:val="000F09B2"/>
    <w:rsid w:val="000F1B35"/>
    <w:rsid w:val="000F1D0C"/>
    <w:rsid w:val="000F248A"/>
    <w:rsid w:val="000F2E07"/>
    <w:rsid w:val="000F3BC2"/>
    <w:rsid w:val="000F461E"/>
    <w:rsid w:val="000F5BB6"/>
    <w:rsid w:val="000F7A7F"/>
    <w:rsid w:val="00101422"/>
    <w:rsid w:val="00104BF4"/>
    <w:rsid w:val="001127C0"/>
    <w:rsid w:val="001140E6"/>
    <w:rsid w:val="0011514B"/>
    <w:rsid w:val="00116BC8"/>
    <w:rsid w:val="001176A6"/>
    <w:rsid w:val="00120A93"/>
    <w:rsid w:val="00124450"/>
    <w:rsid w:val="00127777"/>
    <w:rsid w:val="00131385"/>
    <w:rsid w:val="001337EC"/>
    <w:rsid w:val="001350B2"/>
    <w:rsid w:val="00141C2A"/>
    <w:rsid w:val="001434AA"/>
    <w:rsid w:val="00143C54"/>
    <w:rsid w:val="0015054B"/>
    <w:rsid w:val="00152570"/>
    <w:rsid w:val="00157BEC"/>
    <w:rsid w:val="00161C50"/>
    <w:rsid w:val="001638AC"/>
    <w:rsid w:val="0017316C"/>
    <w:rsid w:val="00173D7C"/>
    <w:rsid w:val="001744DF"/>
    <w:rsid w:val="001748E7"/>
    <w:rsid w:val="00175E52"/>
    <w:rsid w:val="00177EF2"/>
    <w:rsid w:val="001809D0"/>
    <w:rsid w:val="001814DC"/>
    <w:rsid w:val="00184151"/>
    <w:rsid w:val="00184212"/>
    <w:rsid w:val="00184EFC"/>
    <w:rsid w:val="00187FB6"/>
    <w:rsid w:val="00190AD6"/>
    <w:rsid w:val="00190DB9"/>
    <w:rsid w:val="001950BF"/>
    <w:rsid w:val="0019625F"/>
    <w:rsid w:val="0019670A"/>
    <w:rsid w:val="001A2BCE"/>
    <w:rsid w:val="001A36A2"/>
    <w:rsid w:val="001A5774"/>
    <w:rsid w:val="001A5E31"/>
    <w:rsid w:val="001A74E6"/>
    <w:rsid w:val="001A79D6"/>
    <w:rsid w:val="001B0300"/>
    <w:rsid w:val="001B394A"/>
    <w:rsid w:val="001B3CB0"/>
    <w:rsid w:val="001B486F"/>
    <w:rsid w:val="001B78B4"/>
    <w:rsid w:val="001C0429"/>
    <w:rsid w:val="001C1BD7"/>
    <w:rsid w:val="001C64A8"/>
    <w:rsid w:val="001D044A"/>
    <w:rsid w:val="001D065F"/>
    <w:rsid w:val="001D4D87"/>
    <w:rsid w:val="001D500E"/>
    <w:rsid w:val="001D5E64"/>
    <w:rsid w:val="001D60B4"/>
    <w:rsid w:val="001E3685"/>
    <w:rsid w:val="001E4DBC"/>
    <w:rsid w:val="001E690A"/>
    <w:rsid w:val="001F12A6"/>
    <w:rsid w:val="001F141C"/>
    <w:rsid w:val="001F1765"/>
    <w:rsid w:val="001F43FD"/>
    <w:rsid w:val="001F656E"/>
    <w:rsid w:val="002030E7"/>
    <w:rsid w:val="002055DA"/>
    <w:rsid w:val="002100E6"/>
    <w:rsid w:val="002205B9"/>
    <w:rsid w:val="00221D41"/>
    <w:rsid w:val="00226B6F"/>
    <w:rsid w:val="00227B44"/>
    <w:rsid w:val="00231464"/>
    <w:rsid w:val="002327E3"/>
    <w:rsid w:val="00233039"/>
    <w:rsid w:val="00233B00"/>
    <w:rsid w:val="00236381"/>
    <w:rsid w:val="00236636"/>
    <w:rsid w:val="00236FAC"/>
    <w:rsid w:val="00243AE2"/>
    <w:rsid w:val="00244353"/>
    <w:rsid w:val="00244364"/>
    <w:rsid w:val="00246E6A"/>
    <w:rsid w:val="002477AE"/>
    <w:rsid w:val="0025105F"/>
    <w:rsid w:val="00252431"/>
    <w:rsid w:val="0025498F"/>
    <w:rsid w:val="00265CE0"/>
    <w:rsid w:val="0026623B"/>
    <w:rsid w:val="0026786B"/>
    <w:rsid w:val="00271A84"/>
    <w:rsid w:val="0027392D"/>
    <w:rsid w:val="00273B03"/>
    <w:rsid w:val="00274733"/>
    <w:rsid w:val="00276542"/>
    <w:rsid w:val="002767F3"/>
    <w:rsid w:val="00277405"/>
    <w:rsid w:val="0028112A"/>
    <w:rsid w:val="00282215"/>
    <w:rsid w:val="00282D38"/>
    <w:rsid w:val="00282F3F"/>
    <w:rsid w:val="00290F7F"/>
    <w:rsid w:val="0029122B"/>
    <w:rsid w:val="00291497"/>
    <w:rsid w:val="00292B97"/>
    <w:rsid w:val="00292CE0"/>
    <w:rsid w:val="0029467B"/>
    <w:rsid w:val="002A0B1A"/>
    <w:rsid w:val="002A499F"/>
    <w:rsid w:val="002A6170"/>
    <w:rsid w:val="002A6FEA"/>
    <w:rsid w:val="002A7635"/>
    <w:rsid w:val="002A7C7B"/>
    <w:rsid w:val="002B1BBA"/>
    <w:rsid w:val="002B1F1D"/>
    <w:rsid w:val="002B6D34"/>
    <w:rsid w:val="002C1B99"/>
    <w:rsid w:val="002C3A46"/>
    <w:rsid w:val="002C3E7F"/>
    <w:rsid w:val="002C4595"/>
    <w:rsid w:val="002C5EAC"/>
    <w:rsid w:val="002D13AF"/>
    <w:rsid w:val="002D2546"/>
    <w:rsid w:val="002D4722"/>
    <w:rsid w:val="002D67EB"/>
    <w:rsid w:val="002D6AFD"/>
    <w:rsid w:val="002E2D6B"/>
    <w:rsid w:val="002E3111"/>
    <w:rsid w:val="002E49E6"/>
    <w:rsid w:val="002E4F6D"/>
    <w:rsid w:val="002F045C"/>
    <w:rsid w:val="002F1D80"/>
    <w:rsid w:val="002F3479"/>
    <w:rsid w:val="002F38B0"/>
    <w:rsid w:val="002F50E2"/>
    <w:rsid w:val="002F5F30"/>
    <w:rsid w:val="002F5F43"/>
    <w:rsid w:val="0030353F"/>
    <w:rsid w:val="00303C01"/>
    <w:rsid w:val="00303C52"/>
    <w:rsid w:val="00304554"/>
    <w:rsid w:val="00304F9D"/>
    <w:rsid w:val="00307C09"/>
    <w:rsid w:val="00310F4E"/>
    <w:rsid w:val="00311A65"/>
    <w:rsid w:val="00313421"/>
    <w:rsid w:val="00314E72"/>
    <w:rsid w:val="00316833"/>
    <w:rsid w:val="00317198"/>
    <w:rsid w:val="0032318E"/>
    <w:rsid w:val="00325412"/>
    <w:rsid w:val="003301A8"/>
    <w:rsid w:val="003329B0"/>
    <w:rsid w:val="003335E6"/>
    <w:rsid w:val="003427F6"/>
    <w:rsid w:val="00343A6D"/>
    <w:rsid w:val="0034481B"/>
    <w:rsid w:val="00344BEF"/>
    <w:rsid w:val="00347F73"/>
    <w:rsid w:val="003509A4"/>
    <w:rsid w:val="003512CF"/>
    <w:rsid w:val="003532BF"/>
    <w:rsid w:val="0035364F"/>
    <w:rsid w:val="0035383F"/>
    <w:rsid w:val="00354A54"/>
    <w:rsid w:val="00355457"/>
    <w:rsid w:val="0035573F"/>
    <w:rsid w:val="00361279"/>
    <w:rsid w:val="003612D3"/>
    <w:rsid w:val="0036259A"/>
    <w:rsid w:val="00370457"/>
    <w:rsid w:val="00372041"/>
    <w:rsid w:val="00373FD5"/>
    <w:rsid w:val="003809F7"/>
    <w:rsid w:val="0038114D"/>
    <w:rsid w:val="00382A32"/>
    <w:rsid w:val="003863DB"/>
    <w:rsid w:val="003901A1"/>
    <w:rsid w:val="003958D1"/>
    <w:rsid w:val="00395AED"/>
    <w:rsid w:val="00396F26"/>
    <w:rsid w:val="00397154"/>
    <w:rsid w:val="00397F31"/>
    <w:rsid w:val="003A2252"/>
    <w:rsid w:val="003A34B9"/>
    <w:rsid w:val="003A36A7"/>
    <w:rsid w:val="003A38D2"/>
    <w:rsid w:val="003A3DC1"/>
    <w:rsid w:val="003A561E"/>
    <w:rsid w:val="003A58C1"/>
    <w:rsid w:val="003A67D5"/>
    <w:rsid w:val="003B0DE9"/>
    <w:rsid w:val="003B126A"/>
    <w:rsid w:val="003B156B"/>
    <w:rsid w:val="003B19F9"/>
    <w:rsid w:val="003B2867"/>
    <w:rsid w:val="003C0483"/>
    <w:rsid w:val="003C28C7"/>
    <w:rsid w:val="003C4634"/>
    <w:rsid w:val="003C54E3"/>
    <w:rsid w:val="003C5B52"/>
    <w:rsid w:val="003C5F84"/>
    <w:rsid w:val="003C7B17"/>
    <w:rsid w:val="003D0D49"/>
    <w:rsid w:val="003D178B"/>
    <w:rsid w:val="003D5185"/>
    <w:rsid w:val="003D7FCB"/>
    <w:rsid w:val="003E0502"/>
    <w:rsid w:val="003E05A1"/>
    <w:rsid w:val="003E0E28"/>
    <w:rsid w:val="003E636A"/>
    <w:rsid w:val="003F051A"/>
    <w:rsid w:val="003F19F0"/>
    <w:rsid w:val="003F201F"/>
    <w:rsid w:val="003F27C9"/>
    <w:rsid w:val="003F3712"/>
    <w:rsid w:val="003F7FE6"/>
    <w:rsid w:val="00400DF1"/>
    <w:rsid w:val="00400ED9"/>
    <w:rsid w:val="00400F66"/>
    <w:rsid w:val="00403DFE"/>
    <w:rsid w:val="004113BE"/>
    <w:rsid w:val="004128EC"/>
    <w:rsid w:val="00414078"/>
    <w:rsid w:val="0041519D"/>
    <w:rsid w:val="0041551B"/>
    <w:rsid w:val="00416527"/>
    <w:rsid w:val="004165EC"/>
    <w:rsid w:val="004202F6"/>
    <w:rsid w:val="00421DCA"/>
    <w:rsid w:val="00422EAA"/>
    <w:rsid w:val="00423C61"/>
    <w:rsid w:val="00424568"/>
    <w:rsid w:val="00425796"/>
    <w:rsid w:val="00431588"/>
    <w:rsid w:val="00433002"/>
    <w:rsid w:val="00434A5B"/>
    <w:rsid w:val="00437D58"/>
    <w:rsid w:val="00442FDB"/>
    <w:rsid w:val="004430E1"/>
    <w:rsid w:val="00445BC7"/>
    <w:rsid w:val="004462DD"/>
    <w:rsid w:val="004511EE"/>
    <w:rsid w:val="00452D06"/>
    <w:rsid w:val="00453BC1"/>
    <w:rsid w:val="004558BB"/>
    <w:rsid w:val="00456CA3"/>
    <w:rsid w:val="004620A2"/>
    <w:rsid w:val="004707B7"/>
    <w:rsid w:val="00474D61"/>
    <w:rsid w:val="00476713"/>
    <w:rsid w:val="004835BE"/>
    <w:rsid w:val="00486BC7"/>
    <w:rsid w:val="00486F62"/>
    <w:rsid w:val="004872A4"/>
    <w:rsid w:val="004942C5"/>
    <w:rsid w:val="004A05E2"/>
    <w:rsid w:val="004A250D"/>
    <w:rsid w:val="004A29A9"/>
    <w:rsid w:val="004B1785"/>
    <w:rsid w:val="004B464A"/>
    <w:rsid w:val="004C1B40"/>
    <w:rsid w:val="004C29BA"/>
    <w:rsid w:val="004C3EFE"/>
    <w:rsid w:val="004C4040"/>
    <w:rsid w:val="004C7574"/>
    <w:rsid w:val="004D206C"/>
    <w:rsid w:val="004D26AD"/>
    <w:rsid w:val="004D3A05"/>
    <w:rsid w:val="004D3C28"/>
    <w:rsid w:val="004E1217"/>
    <w:rsid w:val="004E3354"/>
    <w:rsid w:val="004E5DDB"/>
    <w:rsid w:val="004F0370"/>
    <w:rsid w:val="004F1736"/>
    <w:rsid w:val="004F2043"/>
    <w:rsid w:val="004F2EBB"/>
    <w:rsid w:val="004F6175"/>
    <w:rsid w:val="004F69BB"/>
    <w:rsid w:val="004F74F9"/>
    <w:rsid w:val="005042A7"/>
    <w:rsid w:val="0051158B"/>
    <w:rsid w:val="00511C0C"/>
    <w:rsid w:val="00514725"/>
    <w:rsid w:val="00514E53"/>
    <w:rsid w:val="00516F9E"/>
    <w:rsid w:val="005171BD"/>
    <w:rsid w:val="0052121A"/>
    <w:rsid w:val="005261E1"/>
    <w:rsid w:val="005275D6"/>
    <w:rsid w:val="00530581"/>
    <w:rsid w:val="00530E7E"/>
    <w:rsid w:val="005352CA"/>
    <w:rsid w:val="0053645F"/>
    <w:rsid w:val="00536AD6"/>
    <w:rsid w:val="00541C42"/>
    <w:rsid w:val="00543098"/>
    <w:rsid w:val="00544968"/>
    <w:rsid w:val="00547EA7"/>
    <w:rsid w:val="00550798"/>
    <w:rsid w:val="005571A0"/>
    <w:rsid w:val="00557B6A"/>
    <w:rsid w:val="00561709"/>
    <w:rsid w:val="00561A1A"/>
    <w:rsid w:val="005702E7"/>
    <w:rsid w:val="00570B16"/>
    <w:rsid w:val="005729B1"/>
    <w:rsid w:val="00573744"/>
    <w:rsid w:val="00573785"/>
    <w:rsid w:val="005764E5"/>
    <w:rsid w:val="00583C49"/>
    <w:rsid w:val="005904B7"/>
    <w:rsid w:val="005A281D"/>
    <w:rsid w:val="005A436D"/>
    <w:rsid w:val="005A43A3"/>
    <w:rsid w:val="005A46F9"/>
    <w:rsid w:val="005A492F"/>
    <w:rsid w:val="005A5CD6"/>
    <w:rsid w:val="005B028F"/>
    <w:rsid w:val="005B0EFA"/>
    <w:rsid w:val="005B2765"/>
    <w:rsid w:val="005B31AC"/>
    <w:rsid w:val="005B3B94"/>
    <w:rsid w:val="005B62C7"/>
    <w:rsid w:val="005B7904"/>
    <w:rsid w:val="005C459F"/>
    <w:rsid w:val="005C46D8"/>
    <w:rsid w:val="005C4BE0"/>
    <w:rsid w:val="005C58A2"/>
    <w:rsid w:val="005D00E1"/>
    <w:rsid w:val="005D0EF3"/>
    <w:rsid w:val="005D1F5F"/>
    <w:rsid w:val="005D269C"/>
    <w:rsid w:val="005D2A6B"/>
    <w:rsid w:val="005D2B24"/>
    <w:rsid w:val="005D3299"/>
    <w:rsid w:val="005D4610"/>
    <w:rsid w:val="005D5286"/>
    <w:rsid w:val="005D5303"/>
    <w:rsid w:val="005D5A62"/>
    <w:rsid w:val="005E04B7"/>
    <w:rsid w:val="005E288F"/>
    <w:rsid w:val="005E3EF5"/>
    <w:rsid w:val="005E5869"/>
    <w:rsid w:val="005E7172"/>
    <w:rsid w:val="005F42FF"/>
    <w:rsid w:val="00600F8B"/>
    <w:rsid w:val="00601D5E"/>
    <w:rsid w:val="006027BD"/>
    <w:rsid w:val="0060373B"/>
    <w:rsid w:val="00603870"/>
    <w:rsid w:val="00605F07"/>
    <w:rsid w:val="006142CA"/>
    <w:rsid w:val="00614324"/>
    <w:rsid w:val="0061537D"/>
    <w:rsid w:val="00617D54"/>
    <w:rsid w:val="00626632"/>
    <w:rsid w:val="00632E7D"/>
    <w:rsid w:val="006343F6"/>
    <w:rsid w:val="0063480F"/>
    <w:rsid w:val="0064124D"/>
    <w:rsid w:val="006416F8"/>
    <w:rsid w:val="006441C4"/>
    <w:rsid w:val="006442FC"/>
    <w:rsid w:val="0064631F"/>
    <w:rsid w:val="00647FE7"/>
    <w:rsid w:val="00650C2E"/>
    <w:rsid w:val="00655E38"/>
    <w:rsid w:val="00656042"/>
    <w:rsid w:val="006631DF"/>
    <w:rsid w:val="00663545"/>
    <w:rsid w:val="00665F51"/>
    <w:rsid w:val="00666E48"/>
    <w:rsid w:val="00667F1E"/>
    <w:rsid w:val="00670CA6"/>
    <w:rsid w:val="00671753"/>
    <w:rsid w:val="00671FC2"/>
    <w:rsid w:val="00672524"/>
    <w:rsid w:val="006759A3"/>
    <w:rsid w:val="00675D49"/>
    <w:rsid w:val="00682B4A"/>
    <w:rsid w:val="00683A67"/>
    <w:rsid w:val="00686A25"/>
    <w:rsid w:val="006967D7"/>
    <w:rsid w:val="00696B3D"/>
    <w:rsid w:val="0069729A"/>
    <w:rsid w:val="006A3672"/>
    <w:rsid w:val="006A3994"/>
    <w:rsid w:val="006A4521"/>
    <w:rsid w:val="006B105F"/>
    <w:rsid w:val="006B2C4B"/>
    <w:rsid w:val="006B56C9"/>
    <w:rsid w:val="006C5AC7"/>
    <w:rsid w:val="006D10BB"/>
    <w:rsid w:val="006D2FD0"/>
    <w:rsid w:val="006D3598"/>
    <w:rsid w:val="006D3C86"/>
    <w:rsid w:val="006D416D"/>
    <w:rsid w:val="006D4CEE"/>
    <w:rsid w:val="006E0BAD"/>
    <w:rsid w:val="006E12D6"/>
    <w:rsid w:val="006E36C7"/>
    <w:rsid w:val="006E77F0"/>
    <w:rsid w:val="006F1091"/>
    <w:rsid w:val="006F2502"/>
    <w:rsid w:val="006F465B"/>
    <w:rsid w:val="006F7206"/>
    <w:rsid w:val="00700C43"/>
    <w:rsid w:val="00701657"/>
    <w:rsid w:val="00701EDA"/>
    <w:rsid w:val="00703E23"/>
    <w:rsid w:val="0070639F"/>
    <w:rsid w:val="00707840"/>
    <w:rsid w:val="00707CB4"/>
    <w:rsid w:val="00711E7C"/>
    <w:rsid w:val="00713256"/>
    <w:rsid w:val="00716991"/>
    <w:rsid w:val="007169D2"/>
    <w:rsid w:val="00717D3A"/>
    <w:rsid w:val="00727A55"/>
    <w:rsid w:val="007308B0"/>
    <w:rsid w:val="00732EDA"/>
    <w:rsid w:val="00734FD9"/>
    <w:rsid w:val="00735944"/>
    <w:rsid w:val="007415CC"/>
    <w:rsid w:val="00741C6E"/>
    <w:rsid w:val="00741F6E"/>
    <w:rsid w:val="007426F4"/>
    <w:rsid w:val="00743206"/>
    <w:rsid w:val="00743572"/>
    <w:rsid w:val="00743B32"/>
    <w:rsid w:val="00746420"/>
    <w:rsid w:val="00754466"/>
    <w:rsid w:val="0076189F"/>
    <w:rsid w:val="0076196A"/>
    <w:rsid w:val="0076242F"/>
    <w:rsid w:val="00765C05"/>
    <w:rsid w:val="00770027"/>
    <w:rsid w:val="00771D60"/>
    <w:rsid w:val="007727DF"/>
    <w:rsid w:val="0077426C"/>
    <w:rsid w:val="007743F4"/>
    <w:rsid w:val="0077622C"/>
    <w:rsid w:val="00777659"/>
    <w:rsid w:val="00777C37"/>
    <w:rsid w:val="00782C21"/>
    <w:rsid w:val="00785DAE"/>
    <w:rsid w:val="007938DC"/>
    <w:rsid w:val="007940DB"/>
    <w:rsid w:val="00794FAD"/>
    <w:rsid w:val="00797869"/>
    <w:rsid w:val="007A054E"/>
    <w:rsid w:val="007A1ACF"/>
    <w:rsid w:val="007A2BE6"/>
    <w:rsid w:val="007A3B8D"/>
    <w:rsid w:val="007A471B"/>
    <w:rsid w:val="007A6A61"/>
    <w:rsid w:val="007B0343"/>
    <w:rsid w:val="007B0771"/>
    <w:rsid w:val="007C004A"/>
    <w:rsid w:val="007C402C"/>
    <w:rsid w:val="007D16FC"/>
    <w:rsid w:val="007D4A3A"/>
    <w:rsid w:val="007D57DB"/>
    <w:rsid w:val="007D7198"/>
    <w:rsid w:val="007D745A"/>
    <w:rsid w:val="007D7502"/>
    <w:rsid w:val="007D7945"/>
    <w:rsid w:val="007E2F65"/>
    <w:rsid w:val="007E6BDE"/>
    <w:rsid w:val="007E7685"/>
    <w:rsid w:val="007F1927"/>
    <w:rsid w:val="007F19EF"/>
    <w:rsid w:val="007F2436"/>
    <w:rsid w:val="007F3DCF"/>
    <w:rsid w:val="007F3F4E"/>
    <w:rsid w:val="007F40A5"/>
    <w:rsid w:val="007F5E95"/>
    <w:rsid w:val="007F6945"/>
    <w:rsid w:val="0080013A"/>
    <w:rsid w:val="008008C8"/>
    <w:rsid w:val="00801587"/>
    <w:rsid w:val="00801CF3"/>
    <w:rsid w:val="00803390"/>
    <w:rsid w:val="00812251"/>
    <w:rsid w:val="00815382"/>
    <w:rsid w:val="00815695"/>
    <w:rsid w:val="00816197"/>
    <w:rsid w:val="00820929"/>
    <w:rsid w:val="008210D0"/>
    <w:rsid w:val="00822334"/>
    <w:rsid w:val="00824481"/>
    <w:rsid w:val="008256DC"/>
    <w:rsid w:val="008300F5"/>
    <w:rsid w:val="0083245A"/>
    <w:rsid w:val="008361F2"/>
    <w:rsid w:val="00840CD6"/>
    <w:rsid w:val="00841FF2"/>
    <w:rsid w:val="00842429"/>
    <w:rsid w:val="0084393C"/>
    <w:rsid w:val="008443D7"/>
    <w:rsid w:val="00844D99"/>
    <w:rsid w:val="00853092"/>
    <w:rsid w:val="00854026"/>
    <w:rsid w:val="008636C8"/>
    <w:rsid w:val="00865C39"/>
    <w:rsid w:val="008660B7"/>
    <w:rsid w:val="0086653C"/>
    <w:rsid w:val="008665AB"/>
    <w:rsid w:val="00873121"/>
    <w:rsid w:val="00873CC9"/>
    <w:rsid w:val="00876723"/>
    <w:rsid w:val="00877C7E"/>
    <w:rsid w:val="00877D31"/>
    <w:rsid w:val="00882ABB"/>
    <w:rsid w:val="00882C66"/>
    <w:rsid w:val="00883A16"/>
    <w:rsid w:val="00887919"/>
    <w:rsid w:val="00887EC4"/>
    <w:rsid w:val="0089147E"/>
    <w:rsid w:val="00891FBC"/>
    <w:rsid w:val="0089345A"/>
    <w:rsid w:val="00893708"/>
    <w:rsid w:val="00896603"/>
    <w:rsid w:val="00897ACD"/>
    <w:rsid w:val="008A5183"/>
    <w:rsid w:val="008A5960"/>
    <w:rsid w:val="008A6588"/>
    <w:rsid w:val="008B1DEE"/>
    <w:rsid w:val="008B2948"/>
    <w:rsid w:val="008B2DB5"/>
    <w:rsid w:val="008B6497"/>
    <w:rsid w:val="008B6E1F"/>
    <w:rsid w:val="008B7532"/>
    <w:rsid w:val="008C0940"/>
    <w:rsid w:val="008C1DF0"/>
    <w:rsid w:val="008C1ED4"/>
    <w:rsid w:val="008C5CA2"/>
    <w:rsid w:val="008C69BE"/>
    <w:rsid w:val="008C7A9B"/>
    <w:rsid w:val="008C7F71"/>
    <w:rsid w:val="008D03CB"/>
    <w:rsid w:val="008D3364"/>
    <w:rsid w:val="008D3C5F"/>
    <w:rsid w:val="008E239C"/>
    <w:rsid w:val="008E5EE7"/>
    <w:rsid w:val="008E71FE"/>
    <w:rsid w:val="008E76F0"/>
    <w:rsid w:val="008F5C24"/>
    <w:rsid w:val="008F625E"/>
    <w:rsid w:val="008F66AD"/>
    <w:rsid w:val="009007D6"/>
    <w:rsid w:val="00901277"/>
    <w:rsid w:val="00902572"/>
    <w:rsid w:val="00903129"/>
    <w:rsid w:val="00903BF8"/>
    <w:rsid w:val="00904436"/>
    <w:rsid w:val="00905709"/>
    <w:rsid w:val="009064A2"/>
    <w:rsid w:val="009070AD"/>
    <w:rsid w:val="0090771C"/>
    <w:rsid w:val="00912DB3"/>
    <w:rsid w:val="00913B07"/>
    <w:rsid w:val="00913B94"/>
    <w:rsid w:val="00920663"/>
    <w:rsid w:val="00920DB3"/>
    <w:rsid w:val="00921B16"/>
    <w:rsid w:val="0092275E"/>
    <w:rsid w:val="009229BB"/>
    <w:rsid w:val="00925F95"/>
    <w:rsid w:val="00930604"/>
    <w:rsid w:val="0093139A"/>
    <w:rsid w:val="00933592"/>
    <w:rsid w:val="0093364D"/>
    <w:rsid w:val="00936071"/>
    <w:rsid w:val="00936AFE"/>
    <w:rsid w:val="00936B2A"/>
    <w:rsid w:val="009370DD"/>
    <w:rsid w:val="00943543"/>
    <w:rsid w:val="00943A93"/>
    <w:rsid w:val="009443E1"/>
    <w:rsid w:val="0094626B"/>
    <w:rsid w:val="00946A94"/>
    <w:rsid w:val="00947ECE"/>
    <w:rsid w:val="00951450"/>
    <w:rsid w:val="00951466"/>
    <w:rsid w:val="00951C11"/>
    <w:rsid w:val="009529DD"/>
    <w:rsid w:val="009554E4"/>
    <w:rsid w:val="009567F6"/>
    <w:rsid w:val="00957B57"/>
    <w:rsid w:val="00960CD6"/>
    <w:rsid w:val="00960CEF"/>
    <w:rsid w:val="00961364"/>
    <w:rsid w:val="00962DB7"/>
    <w:rsid w:val="00963A13"/>
    <w:rsid w:val="009657C1"/>
    <w:rsid w:val="00965D12"/>
    <w:rsid w:val="00965F2D"/>
    <w:rsid w:val="00966853"/>
    <w:rsid w:val="0097003B"/>
    <w:rsid w:val="00972B7B"/>
    <w:rsid w:val="009733EB"/>
    <w:rsid w:val="009736E1"/>
    <w:rsid w:val="009753AE"/>
    <w:rsid w:val="00975746"/>
    <w:rsid w:val="00975E29"/>
    <w:rsid w:val="0097783B"/>
    <w:rsid w:val="009823C3"/>
    <w:rsid w:val="00984687"/>
    <w:rsid w:val="00984DCF"/>
    <w:rsid w:val="0098546E"/>
    <w:rsid w:val="00990477"/>
    <w:rsid w:val="00991BB6"/>
    <w:rsid w:val="00995DBC"/>
    <w:rsid w:val="009966B1"/>
    <w:rsid w:val="00996DCF"/>
    <w:rsid w:val="009A03FB"/>
    <w:rsid w:val="009A1CDC"/>
    <w:rsid w:val="009A1FB8"/>
    <w:rsid w:val="009A53A0"/>
    <w:rsid w:val="009A596B"/>
    <w:rsid w:val="009A7EFE"/>
    <w:rsid w:val="009B0328"/>
    <w:rsid w:val="009B26E2"/>
    <w:rsid w:val="009B3538"/>
    <w:rsid w:val="009B6163"/>
    <w:rsid w:val="009B6B90"/>
    <w:rsid w:val="009B6C24"/>
    <w:rsid w:val="009B6D77"/>
    <w:rsid w:val="009B7658"/>
    <w:rsid w:val="009C0E04"/>
    <w:rsid w:val="009C52EE"/>
    <w:rsid w:val="009C7241"/>
    <w:rsid w:val="009D13F8"/>
    <w:rsid w:val="009D1B15"/>
    <w:rsid w:val="009D1B94"/>
    <w:rsid w:val="009D23B7"/>
    <w:rsid w:val="009D4133"/>
    <w:rsid w:val="009D634F"/>
    <w:rsid w:val="009D6D31"/>
    <w:rsid w:val="009D7C54"/>
    <w:rsid w:val="009E03A4"/>
    <w:rsid w:val="009E04B7"/>
    <w:rsid w:val="009E0946"/>
    <w:rsid w:val="009E458C"/>
    <w:rsid w:val="009E4A64"/>
    <w:rsid w:val="009E73A6"/>
    <w:rsid w:val="009E74B1"/>
    <w:rsid w:val="009F4D5B"/>
    <w:rsid w:val="009F65C9"/>
    <w:rsid w:val="009F7F96"/>
    <w:rsid w:val="009F7FC2"/>
    <w:rsid w:val="00A01E90"/>
    <w:rsid w:val="00A0351E"/>
    <w:rsid w:val="00A051D8"/>
    <w:rsid w:val="00A07485"/>
    <w:rsid w:val="00A10674"/>
    <w:rsid w:val="00A10BA9"/>
    <w:rsid w:val="00A160DE"/>
    <w:rsid w:val="00A223B0"/>
    <w:rsid w:val="00A230F1"/>
    <w:rsid w:val="00A23AEB"/>
    <w:rsid w:val="00A24E9F"/>
    <w:rsid w:val="00A2509C"/>
    <w:rsid w:val="00A25907"/>
    <w:rsid w:val="00A26E93"/>
    <w:rsid w:val="00A273C9"/>
    <w:rsid w:val="00A27B77"/>
    <w:rsid w:val="00A3089C"/>
    <w:rsid w:val="00A32A8B"/>
    <w:rsid w:val="00A32C86"/>
    <w:rsid w:val="00A32F41"/>
    <w:rsid w:val="00A348BB"/>
    <w:rsid w:val="00A36EBC"/>
    <w:rsid w:val="00A378F4"/>
    <w:rsid w:val="00A4015A"/>
    <w:rsid w:val="00A40720"/>
    <w:rsid w:val="00A40CE7"/>
    <w:rsid w:val="00A46A25"/>
    <w:rsid w:val="00A47FD0"/>
    <w:rsid w:val="00A51BD7"/>
    <w:rsid w:val="00A524CB"/>
    <w:rsid w:val="00A56975"/>
    <w:rsid w:val="00A57FF4"/>
    <w:rsid w:val="00A60D53"/>
    <w:rsid w:val="00A619AB"/>
    <w:rsid w:val="00A61A64"/>
    <w:rsid w:val="00A61C4C"/>
    <w:rsid w:val="00A62D34"/>
    <w:rsid w:val="00A63D07"/>
    <w:rsid w:val="00A65E92"/>
    <w:rsid w:val="00A67D94"/>
    <w:rsid w:val="00A7370F"/>
    <w:rsid w:val="00A7451C"/>
    <w:rsid w:val="00A76824"/>
    <w:rsid w:val="00A819AB"/>
    <w:rsid w:val="00A82299"/>
    <w:rsid w:val="00A84849"/>
    <w:rsid w:val="00A85157"/>
    <w:rsid w:val="00A90D7A"/>
    <w:rsid w:val="00A93E74"/>
    <w:rsid w:val="00A96FB5"/>
    <w:rsid w:val="00A976B4"/>
    <w:rsid w:val="00A97FE3"/>
    <w:rsid w:val="00AA162D"/>
    <w:rsid w:val="00AA39CC"/>
    <w:rsid w:val="00AA45B2"/>
    <w:rsid w:val="00AA45C7"/>
    <w:rsid w:val="00AA68B5"/>
    <w:rsid w:val="00AA70F1"/>
    <w:rsid w:val="00AA758C"/>
    <w:rsid w:val="00AB297D"/>
    <w:rsid w:val="00AB2D27"/>
    <w:rsid w:val="00AB371A"/>
    <w:rsid w:val="00AB5237"/>
    <w:rsid w:val="00AB67B0"/>
    <w:rsid w:val="00AC0B00"/>
    <w:rsid w:val="00AC7D66"/>
    <w:rsid w:val="00AC7E5A"/>
    <w:rsid w:val="00AD0226"/>
    <w:rsid w:val="00AD0E3A"/>
    <w:rsid w:val="00AD10C7"/>
    <w:rsid w:val="00AD3062"/>
    <w:rsid w:val="00AD331F"/>
    <w:rsid w:val="00AD3904"/>
    <w:rsid w:val="00AE40BE"/>
    <w:rsid w:val="00AE48BE"/>
    <w:rsid w:val="00AF0CBD"/>
    <w:rsid w:val="00AF194B"/>
    <w:rsid w:val="00AF303E"/>
    <w:rsid w:val="00AF4098"/>
    <w:rsid w:val="00AF54C3"/>
    <w:rsid w:val="00AF6F94"/>
    <w:rsid w:val="00B01CF7"/>
    <w:rsid w:val="00B0557F"/>
    <w:rsid w:val="00B07AFE"/>
    <w:rsid w:val="00B1027F"/>
    <w:rsid w:val="00B11D34"/>
    <w:rsid w:val="00B153E5"/>
    <w:rsid w:val="00B15CE2"/>
    <w:rsid w:val="00B15F59"/>
    <w:rsid w:val="00B1643C"/>
    <w:rsid w:val="00B1778B"/>
    <w:rsid w:val="00B23306"/>
    <w:rsid w:val="00B23CD3"/>
    <w:rsid w:val="00B241A2"/>
    <w:rsid w:val="00B25837"/>
    <w:rsid w:val="00B25ECA"/>
    <w:rsid w:val="00B2758F"/>
    <w:rsid w:val="00B35C6B"/>
    <w:rsid w:val="00B37A28"/>
    <w:rsid w:val="00B42139"/>
    <w:rsid w:val="00B42EE7"/>
    <w:rsid w:val="00B463DA"/>
    <w:rsid w:val="00B511C0"/>
    <w:rsid w:val="00B54FE3"/>
    <w:rsid w:val="00B56E08"/>
    <w:rsid w:val="00B57725"/>
    <w:rsid w:val="00B65D1B"/>
    <w:rsid w:val="00B67C13"/>
    <w:rsid w:val="00B71736"/>
    <w:rsid w:val="00B7183D"/>
    <w:rsid w:val="00B73883"/>
    <w:rsid w:val="00B7453F"/>
    <w:rsid w:val="00B76362"/>
    <w:rsid w:val="00B7738C"/>
    <w:rsid w:val="00B8139F"/>
    <w:rsid w:val="00B83ACD"/>
    <w:rsid w:val="00B84CF2"/>
    <w:rsid w:val="00B879A0"/>
    <w:rsid w:val="00B91433"/>
    <w:rsid w:val="00B93EAF"/>
    <w:rsid w:val="00BA0F07"/>
    <w:rsid w:val="00BA2B47"/>
    <w:rsid w:val="00BA7C6A"/>
    <w:rsid w:val="00BB165C"/>
    <w:rsid w:val="00BB171E"/>
    <w:rsid w:val="00BB1BD4"/>
    <w:rsid w:val="00BB2118"/>
    <w:rsid w:val="00BB302F"/>
    <w:rsid w:val="00BB3384"/>
    <w:rsid w:val="00BB4EFB"/>
    <w:rsid w:val="00BB60A6"/>
    <w:rsid w:val="00BC1C38"/>
    <w:rsid w:val="00BC219A"/>
    <w:rsid w:val="00BC284F"/>
    <w:rsid w:val="00BC3255"/>
    <w:rsid w:val="00BC38DB"/>
    <w:rsid w:val="00BC46AB"/>
    <w:rsid w:val="00BC68D4"/>
    <w:rsid w:val="00BD04E1"/>
    <w:rsid w:val="00BD2E5B"/>
    <w:rsid w:val="00BD48BA"/>
    <w:rsid w:val="00BE027E"/>
    <w:rsid w:val="00BE5709"/>
    <w:rsid w:val="00BE5724"/>
    <w:rsid w:val="00BE5F9A"/>
    <w:rsid w:val="00BE65E5"/>
    <w:rsid w:val="00BE7955"/>
    <w:rsid w:val="00BE7CCF"/>
    <w:rsid w:val="00BF0BB2"/>
    <w:rsid w:val="00BF3C00"/>
    <w:rsid w:val="00BF5BC3"/>
    <w:rsid w:val="00C007C4"/>
    <w:rsid w:val="00C0149F"/>
    <w:rsid w:val="00C01B14"/>
    <w:rsid w:val="00C057B7"/>
    <w:rsid w:val="00C05F8E"/>
    <w:rsid w:val="00C063F0"/>
    <w:rsid w:val="00C07D8D"/>
    <w:rsid w:val="00C12A38"/>
    <w:rsid w:val="00C15AD0"/>
    <w:rsid w:val="00C17768"/>
    <w:rsid w:val="00C23AAC"/>
    <w:rsid w:val="00C23C13"/>
    <w:rsid w:val="00C23D5B"/>
    <w:rsid w:val="00C23EC6"/>
    <w:rsid w:val="00C260F7"/>
    <w:rsid w:val="00C3108A"/>
    <w:rsid w:val="00C36004"/>
    <w:rsid w:val="00C36BB7"/>
    <w:rsid w:val="00C36CDA"/>
    <w:rsid w:val="00C36CF1"/>
    <w:rsid w:val="00C4056B"/>
    <w:rsid w:val="00C410F6"/>
    <w:rsid w:val="00C413FC"/>
    <w:rsid w:val="00C4287A"/>
    <w:rsid w:val="00C42AFD"/>
    <w:rsid w:val="00C44357"/>
    <w:rsid w:val="00C44B6F"/>
    <w:rsid w:val="00C46087"/>
    <w:rsid w:val="00C461FE"/>
    <w:rsid w:val="00C46D9A"/>
    <w:rsid w:val="00C50CCD"/>
    <w:rsid w:val="00C5153C"/>
    <w:rsid w:val="00C5311B"/>
    <w:rsid w:val="00C53FFB"/>
    <w:rsid w:val="00C54E51"/>
    <w:rsid w:val="00C55B66"/>
    <w:rsid w:val="00C61A95"/>
    <w:rsid w:val="00C61B42"/>
    <w:rsid w:val="00C62CC2"/>
    <w:rsid w:val="00C65A5A"/>
    <w:rsid w:val="00C65E66"/>
    <w:rsid w:val="00C7014F"/>
    <w:rsid w:val="00C751EE"/>
    <w:rsid w:val="00C77688"/>
    <w:rsid w:val="00C82B39"/>
    <w:rsid w:val="00C84BA7"/>
    <w:rsid w:val="00C87499"/>
    <w:rsid w:val="00C92EC2"/>
    <w:rsid w:val="00C95871"/>
    <w:rsid w:val="00C96B83"/>
    <w:rsid w:val="00CA1C54"/>
    <w:rsid w:val="00CA24AF"/>
    <w:rsid w:val="00CA601B"/>
    <w:rsid w:val="00CC0F85"/>
    <w:rsid w:val="00CC18D4"/>
    <w:rsid w:val="00CC2B2B"/>
    <w:rsid w:val="00CC3254"/>
    <w:rsid w:val="00CC3413"/>
    <w:rsid w:val="00CC3CA2"/>
    <w:rsid w:val="00CC5690"/>
    <w:rsid w:val="00CC5D45"/>
    <w:rsid w:val="00CC6CAD"/>
    <w:rsid w:val="00CC71A3"/>
    <w:rsid w:val="00CD04B8"/>
    <w:rsid w:val="00CD5A16"/>
    <w:rsid w:val="00CD7702"/>
    <w:rsid w:val="00CE54F8"/>
    <w:rsid w:val="00CE5BC3"/>
    <w:rsid w:val="00CF08C2"/>
    <w:rsid w:val="00CF0CF5"/>
    <w:rsid w:val="00CF191D"/>
    <w:rsid w:val="00CF38BF"/>
    <w:rsid w:val="00CF5A76"/>
    <w:rsid w:val="00CF78B0"/>
    <w:rsid w:val="00D01FA9"/>
    <w:rsid w:val="00D02C83"/>
    <w:rsid w:val="00D02E66"/>
    <w:rsid w:val="00D04071"/>
    <w:rsid w:val="00D05A54"/>
    <w:rsid w:val="00D1113B"/>
    <w:rsid w:val="00D161AB"/>
    <w:rsid w:val="00D17CD7"/>
    <w:rsid w:val="00D21852"/>
    <w:rsid w:val="00D270F3"/>
    <w:rsid w:val="00D2736D"/>
    <w:rsid w:val="00D3162E"/>
    <w:rsid w:val="00D33ABD"/>
    <w:rsid w:val="00D340DC"/>
    <w:rsid w:val="00D3431F"/>
    <w:rsid w:val="00D3791A"/>
    <w:rsid w:val="00D42F66"/>
    <w:rsid w:val="00D452D4"/>
    <w:rsid w:val="00D557B0"/>
    <w:rsid w:val="00D6146A"/>
    <w:rsid w:val="00D626CB"/>
    <w:rsid w:val="00D62AF3"/>
    <w:rsid w:val="00D63044"/>
    <w:rsid w:val="00D64344"/>
    <w:rsid w:val="00D65D2D"/>
    <w:rsid w:val="00D65FA2"/>
    <w:rsid w:val="00D67B68"/>
    <w:rsid w:val="00D70651"/>
    <w:rsid w:val="00D7070E"/>
    <w:rsid w:val="00D84100"/>
    <w:rsid w:val="00D85CC3"/>
    <w:rsid w:val="00D862B7"/>
    <w:rsid w:val="00D90D9E"/>
    <w:rsid w:val="00D93CBE"/>
    <w:rsid w:val="00D93DEE"/>
    <w:rsid w:val="00D9458C"/>
    <w:rsid w:val="00D95AC5"/>
    <w:rsid w:val="00DA0466"/>
    <w:rsid w:val="00DA44DB"/>
    <w:rsid w:val="00DA44E9"/>
    <w:rsid w:val="00DB0485"/>
    <w:rsid w:val="00DB578F"/>
    <w:rsid w:val="00DB59A9"/>
    <w:rsid w:val="00DC1B21"/>
    <w:rsid w:val="00DC24EE"/>
    <w:rsid w:val="00DC2B39"/>
    <w:rsid w:val="00DC4AB8"/>
    <w:rsid w:val="00DC56F3"/>
    <w:rsid w:val="00DC65C0"/>
    <w:rsid w:val="00DC663E"/>
    <w:rsid w:val="00DD1FAC"/>
    <w:rsid w:val="00DD3840"/>
    <w:rsid w:val="00DD48F9"/>
    <w:rsid w:val="00DD7683"/>
    <w:rsid w:val="00DE1EA4"/>
    <w:rsid w:val="00DE243C"/>
    <w:rsid w:val="00DE2E18"/>
    <w:rsid w:val="00DE53CA"/>
    <w:rsid w:val="00DE65C6"/>
    <w:rsid w:val="00DF0310"/>
    <w:rsid w:val="00DF2016"/>
    <w:rsid w:val="00DF2681"/>
    <w:rsid w:val="00DF5D28"/>
    <w:rsid w:val="00DF67ED"/>
    <w:rsid w:val="00E00198"/>
    <w:rsid w:val="00E042FA"/>
    <w:rsid w:val="00E0490B"/>
    <w:rsid w:val="00E05224"/>
    <w:rsid w:val="00E05C96"/>
    <w:rsid w:val="00E12165"/>
    <w:rsid w:val="00E155AC"/>
    <w:rsid w:val="00E17A96"/>
    <w:rsid w:val="00E21A05"/>
    <w:rsid w:val="00E232E9"/>
    <w:rsid w:val="00E234AC"/>
    <w:rsid w:val="00E23A0E"/>
    <w:rsid w:val="00E23D09"/>
    <w:rsid w:val="00E247F4"/>
    <w:rsid w:val="00E2512A"/>
    <w:rsid w:val="00E25273"/>
    <w:rsid w:val="00E26BAE"/>
    <w:rsid w:val="00E2759A"/>
    <w:rsid w:val="00E27EED"/>
    <w:rsid w:val="00E317E2"/>
    <w:rsid w:val="00E320DE"/>
    <w:rsid w:val="00E348ED"/>
    <w:rsid w:val="00E34994"/>
    <w:rsid w:val="00E3585E"/>
    <w:rsid w:val="00E3666E"/>
    <w:rsid w:val="00E3785A"/>
    <w:rsid w:val="00E41306"/>
    <w:rsid w:val="00E426FB"/>
    <w:rsid w:val="00E43F6C"/>
    <w:rsid w:val="00E45290"/>
    <w:rsid w:val="00E51A6C"/>
    <w:rsid w:val="00E56FC8"/>
    <w:rsid w:val="00E577B3"/>
    <w:rsid w:val="00E62367"/>
    <w:rsid w:val="00E62CCB"/>
    <w:rsid w:val="00E630B6"/>
    <w:rsid w:val="00E63477"/>
    <w:rsid w:val="00E636AA"/>
    <w:rsid w:val="00E6628F"/>
    <w:rsid w:val="00E66CD3"/>
    <w:rsid w:val="00E67192"/>
    <w:rsid w:val="00E72548"/>
    <w:rsid w:val="00E73CD2"/>
    <w:rsid w:val="00E744F2"/>
    <w:rsid w:val="00E7760A"/>
    <w:rsid w:val="00E852D3"/>
    <w:rsid w:val="00E90462"/>
    <w:rsid w:val="00E912FF"/>
    <w:rsid w:val="00E939D0"/>
    <w:rsid w:val="00E947DF"/>
    <w:rsid w:val="00EA1A29"/>
    <w:rsid w:val="00EA3B49"/>
    <w:rsid w:val="00EB058B"/>
    <w:rsid w:val="00EB1E60"/>
    <w:rsid w:val="00EB2BD9"/>
    <w:rsid w:val="00EB7919"/>
    <w:rsid w:val="00EC0A6F"/>
    <w:rsid w:val="00EC215A"/>
    <w:rsid w:val="00ED08D9"/>
    <w:rsid w:val="00ED63D9"/>
    <w:rsid w:val="00EE1133"/>
    <w:rsid w:val="00EE2834"/>
    <w:rsid w:val="00EE2F49"/>
    <w:rsid w:val="00EE60AC"/>
    <w:rsid w:val="00EE63CF"/>
    <w:rsid w:val="00EE79E8"/>
    <w:rsid w:val="00EF066D"/>
    <w:rsid w:val="00EF1F87"/>
    <w:rsid w:val="00EF22E7"/>
    <w:rsid w:val="00EF2672"/>
    <w:rsid w:val="00EF27BD"/>
    <w:rsid w:val="00EF7783"/>
    <w:rsid w:val="00F02D45"/>
    <w:rsid w:val="00F0339B"/>
    <w:rsid w:val="00F054F4"/>
    <w:rsid w:val="00F06B11"/>
    <w:rsid w:val="00F073F8"/>
    <w:rsid w:val="00F10E3D"/>
    <w:rsid w:val="00F11361"/>
    <w:rsid w:val="00F13771"/>
    <w:rsid w:val="00F13847"/>
    <w:rsid w:val="00F14204"/>
    <w:rsid w:val="00F156A8"/>
    <w:rsid w:val="00F16B03"/>
    <w:rsid w:val="00F171A7"/>
    <w:rsid w:val="00F2154B"/>
    <w:rsid w:val="00F245AD"/>
    <w:rsid w:val="00F24D6B"/>
    <w:rsid w:val="00F2652E"/>
    <w:rsid w:val="00F27550"/>
    <w:rsid w:val="00F30E5A"/>
    <w:rsid w:val="00F3483D"/>
    <w:rsid w:val="00F35E61"/>
    <w:rsid w:val="00F3629E"/>
    <w:rsid w:val="00F367E5"/>
    <w:rsid w:val="00F40721"/>
    <w:rsid w:val="00F40C5A"/>
    <w:rsid w:val="00F418E8"/>
    <w:rsid w:val="00F41CDB"/>
    <w:rsid w:val="00F41EEF"/>
    <w:rsid w:val="00F46C1B"/>
    <w:rsid w:val="00F46DF5"/>
    <w:rsid w:val="00F47BF3"/>
    <w:rsid w:val="00F515D8"/>
    <w:rsid w:val="00F518AA"/>
    <w:rsid w:val="00F55983"/>
    <w:rsid w:val="00F55A1C"/>
    <w:rsid w:val="00F57570"/>
    <w:rsid w:val="00F700AC"/>
    <w:rsid w:val="00F70589"/>
    <w:rsid w:val="00F70B80"/>
    <w:rsid w:val="00F70DCA"/>
    <w:rsid w:val="00F729EC"/>
    <w:rsid w:val="00F7407E"/>
    <w:rsid w:val="00F77C1A"/>
    <w:rsid w:val="00F815AC"/>
    <w:rsid w:val="00F846BB"/>
    <w:rsid w:val="00F85E0E"/>
    <w:rsid w:val="00F93D07"/>
    <w:rsid w:val="00F94444"/>
    <w:rsid w:val="00F95A84"/>
    <w:rsid w:val="00F9619B"/>
    <w:rsid w:val="00FA2793"/>
    <w:rsid w:val="00FA3F2C"/>
    <w:rsid w:val="00FA3FC0"/>
    <w:rsid w:val="00FA4F84"/>
    <w:rsid w:val="00FA523D"/>
    <w:rsid w:val="00FA6FF3"/>
    <w:rsid w:val="00FB03D7"/>
    <w:rsid w:val="00FB0EC0"/>
    <w:rsid w:val="00FB126B"/>
    <w:rsid w:val="00FB2888"/>
    <w:rsid w:val="00FB762D"/>
    <w:rsid w:val="00FC0ED2"/>
    <w:rsid w:val="00FC3904"/>
    <w:rsid w:val="00FC7707"/>
    <w:rsid w:val="00FD3B3C"/>
    <w:rsid w:val="00FD7673"/>
    <w:rsid w:val="00FE1F33"/>
    <w:rsid w:val="00FE4C4A"/>
    <w:rsid w:val="00FE671C"/>
    <w:rsid w:val="00FE69B6"/>
    <w:rsid w:val="00FE6A84"/>
    <w:rsid w:val="00FE7214"/>
    <w:rsid w:val="00FE7B2E"/>
    <w:rsid w:val="00FF0200"/>
    <w:rsid w:val="00FF2970"/>
    <w:rsid w:val="00FF2AF8"/>
    <w:rsid w:val="00FF3C62"/>
    <w:rsid w:val="00FF4A30"/>
    <w:rsid w:val="00FF70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16322"/>
  <w15:docId w15:val="{C4904AFC-1751-4510-ADDD-614030703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33ABD"/>
    <w:pPr>
      <w:spacing w:after="0" w:line="360" w:lineRule="auto"/>
      <w:ind w:firstLine="709"/>
      <w:jc w:val="both"/>
    </w:pPr>
    <w:rPr>
      <w:rFonts w:ascii="Times New Roman" w:hAnsi="Times New Roman"/>
      <w:sz w:val="28"/>
    </w:rPr>
  </w:style>
  <w:style w:type="paragraph" w:styleId="1">
    <w:name w:val="heading 1"/>
    <w:aliases w:val="ниже"/>
    <w:basedOn w:val="a"/>
    <w:next w:val="a"/>
    <w:link w:val="10"/>
    <w:uiPriority w:val="9"/>
    <w:qFormat/>
    <w:rsid w:val="000E01A0"/>
    <w:pPr>
      <w:keepNext/>
      <w:keepLines/>
      <w:spacing w:before="240"/>
      <w:outlineLvl w:val="0"/>
    </w:pPr>
    <w:rPr>
      <w:rFonts w:eastAsiaTheme="majorEastAsia" w:cstheme="majorBidi"/>
      <w:szCs w:val="32"/>
    </w:rPr>
  </w:style>
  <w:style w:type="paragraph" w:styleId="2">
    <w:name w:val="heading 2"/>
    <w:aliases w:val="Введение"/>
    <w:basedOn w:val="a"/>
    <w:next w:val="a"/>
    <w:link w:val="20"/>
    <w:uiPriority w:val="9"/>
    <w:qFormat/>
    <w:rsid w:val="00FE7B2E"/>
    <w:pPr>
      <w:widowControl w:val="0"/>
      <w:spacing w:after="240" w:line="240" w:lineRule="auto"/>
      <w:jc w:val="left"/>
      <w:outlineLvl w:val="1"/>
    </w:pPr>
    <w:rPr>
      <w:rFonts w:eastAsia="Times New Roman" w:cs="Times New Roman"/>
      <w:bCs/>
      <w:szCs w:val="36"/>
      <w:lang w:eastAsia="ru-RU"/>
    </w:rPr>
  </w:style>
  <w:style w:type="paragraph" w:styleId="3">
    <w:name w:val="heading 3"/>
    <w:basedOn w:val="a"/>
    <w:next w:val="a"/>
    <w:link w:val="30"/>
    <w:uiPriority w:val="9"/>
    <w:unhideWhenUsed/>
    <w:qFormat/>
    <w:rsid w:val="0041652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128EC"/>
    <w:pPr>
      <w:spacing w:before="100" w:beforeAutospacing="1" w:after="100" w:afterAutospacing="1" w:line="240" w:lineRule="auto"/>
    </w:pPr>
    <w:rPr>
      <w:rFonts w:eastAsia="Times New Roman" w:cs="Times New Roman"/>
      <w:sz w:val="24"/>
      <w:szCs w:val="24"/>
      <w:lang w:eastAsia="ru-RU"/>
    </w:rPr>
  </w:style>
  <w:style w:type="paragraph" w:styleId="a4">
    <w:name w:val="List Paragraph"/>
    <w:basedOn w:val="a"/>
    <w:uiPriority w:val="34"/>
    <w:qFormat/>
    <w:rsid w:val="004128EC"/>
    <w:pPr>
      <w:ind w:left="720"/>
      <w:contextualSpacing/>
    </w:pPr>
  </w:style>
  <w:style w:type="paragraph" w:customStyle="1" w:styleId="headertext">
    <w:name w:val="headertext"/>
    <w:basedOn w:val="a"/>
    <w:rsid w:val="00656042"/>
    <w:pPr>
      <w:spacing w:before="100" w:beforeAutospacing="1" w:after="100" w:afterAutospacing="1" w:line="240" w:lineRule="auto"/>
    </w:pPr>
    <w:rPr>
      <w:rFonts w:eastAsia="Times New Roman" w:cs="Times New Roman"/>
      <w:sz w:val="24"/>
      <w:szCs w:val="24"/>
      <w:lang w:eastAsia="ru-RU"/>
    </w:rPr>
  </w:style>
  <w:style w:type="paragraph" w:styleId="a5">
    <w:name w:val="header"/>
    <w:basedOn w:val="a"/>
    <w:link w:val="a6"/>
    <w:uiPriority w:val="99"/>
    <w:unhideWhenUsed/>
    <w:rsid w:val="00E320DE"/>
    <w:pPr>
      <w:tabs>
        <w:tab w:val="center" w:pos="4677"/>
        <w:tab w:val="right" w:pos="9355"/>
      </w:tabs>
      <w:spacing w:line="240" w:lineRule="auto"/>
    </w:pPr>
  </w:style>
  <w:style w:type="character" w:customStyle="1" w:styleId="a6">
    <w:name w:val="Верхний колонтитул Знак"/>
    <w:basedOn w:val="a0"/>
    <w:link w:val="a5"/>
    <w:uiPriority w:val="99"/>
    <w:rsid w:val="00E320DE"/>
  </w:style>
  <w:style w:type="paragraph" w:styleId="a7">
    <w:name w:val="footer"/>
    <w:basedOn w:val="a"/>
    <w:link w:val="a8"/>
    <w:uiPriority w:val="99"/>
    <w:unhideWhenUsed/>
    <w:rsid w:val="00E320DE"/>
    <w:pPr>
      <w:tabs>
        <w:tab w:val="center" w:pos="4677"/>
        <w:tab w:val="right" w:pos="9355"/>
      </w:tabs>
      <w:spacing w:line="240" w:lineRule="auto"/>
    </w:pPr>
  </w:style>
  <w:style w:type="character" w:customStyle="1" w:styleId="a8">
    <w:name w:val="Нижний колонтитул Знак"/>
    <w:basedOn w:val="a0"/>
    <w:link w:val="a7"/>
    <w:uiPriority w:val="99"/>
    <w:rsid w:val="00E320DE"/>
  </w:style>
  <w:style w:type="paragraph" w:styleId="a9">
    <w:name w:val="Balloon Text"/>
    <w:basedOn w:val="a"/>
    <w:link w:val="aa"/>
    <w:uiPriority w:val="99"/>
    <w:semiHidden/>
    <w:unhideWhenUsed/>
    <w:rsid w:val="00E320DE"/>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E320DE"/>
    <w:rPr>
      <w:rFonts w:ascii="Tahoma" w:hAnsi="Tahoma" w:cs="Tahoma"/>
      <w:sz w:val="16"/>
      <w:szCs w:val="16"/>
    </w:rPr>
  </w:style>
  <w:style w:type="paragraph" w:customStyle="1" w:styleId="ab">
    <w:name w:val="Чертежный"/>
    <w:rsid w:val="00E320DE"/>
    <w:pPr>
      <w:spacing w:after="0" w:line="240" w:lineRule="auto"/>
      <w:jc w:val="both"/>
    </w:pPr>
    <w:rPr>
      <w:rFonts w:ascii="ISOCPEUR" w:eastAsia="Times New Roman" w:hAnsi="ISOCPEUR" w:cs="Times New Roman"/>
      <w:i/>
      <w:sz w:val="28"/>
      <w:szCs w:val="20"/>
      <w:lang w:val="uk-UA" w:eastAsia="ru-RU"/>
    </w:rPr>
  </w:style>
  <w:style w:type="character" w:customStyle="1" w:styleId="blk">
    <w:name w:val="blk"/>
    <w:basedOn w:val="a0"/>
    <w:rsid w:val="00822334"/>
  </w:style>
  <w:style w:type="character" w:styleId="ac">
    <w:name w:val="Hyperlink"/>
    <w:basedOn w:val="a0"/>
    <w:uiPriority w:val="99"/>
    <w:unhideWhenUsed/>
    <w:rsid w:val="00822334"/>
    <w:rPr>
      <w:color w:val="0000FF"/>
      <w:u w:val="single"/>
    </w:rPr>
  </w:style>
  <w:style w:type="character" w:customStyle="1" w:styleId="20">
    <w:name w:val="Заголовок 2 Знак"/>
    <w:aliases w:val="Введение Знак"/>
    <w:basedOn w:val="a0"/>
    <w:link w:val="2"/>
    <w:uiPriority w:val="9"/>
    <w:rsid w:val="00FE7B2E"/>
    <w:rPr>
      <w:rFonts w:ascii="Times New Roman" w:eastAsia="Times New Roman" w:hAnsi="Times New Roman" w:cs="Times New Roman"/>
      <w:bCs/>
      <w:sz w:val="28"/>
      <w:szCs w:val="36"/>
      <w:lang w:eastAsia="ru-RU"/>
    </w:rPr>
  </w:style>
  <w:style w:type="table" w:styleId="ad">
    <w:name w:val="Table Grid"/>
    <w:basedOn w:val="a1"/>
    <w:uiPriority w:val="59"/>
    <w:rsid w:val="003D7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aliases w:val="ниже Знак"/>
    <w:basedOn w:val="a0"/>
    <w:link w:val="1"/>
    <w:uiPriority w:val="9"/>
    <w:rsid w:val="000E01A0"/>
    <w:rPr>
      <w:rFonts w:ascii="Times New Roman" w:eastAsiaTheme="majorEastAsia" w:hAnsi="Times New Roman" w:cstheme="majorBidi"/>
      <w:sz w:val="28"/>
      <w:szCs w:val="32"/>
    </w:rPr>
  </w:style>
  <w:style w:type="character" w:customStyle="1" w:styleId="30">
    <w:name w:val="Заголовок 3 Знак"/>
    <w:basedOn w:val="a0"/>
    <w:link w:val="3"/>
    <w:uiPriority w:val="9"/>
    <w:rsid w:val="00416527"/>
    <w:rPr>
      <w:rFonts w:asciiTheme="majorHAnsi" w:eastAsiaTheme="majorEastAsia" w:hAnsiTheme="majorHAnsi" w:cstheme="majorBidi"/>
      <w:color w:val="243F60" w:themeColor="accent1" w:themeShade="7F"/>
      <w:sz w:val="24"/>
      <w:szCs w:val="24"/>
    </w:rPr>
  </w:style>
  <w:style w:type="paragraph" w:styleId="ae">
    <w:name w:val="caption"/>
    <w:basedOn w:val="a"/>
    <w:next w:val="a"/>
    <w:uiPriority w:val="35"/>
    <w:unhideWhenUsed/>
    <w:qFormat/>
    <w:rsid w:val="00A67D94"/>
    <w:pPr>
      <w:spacing w:after="200" w:line="240" w:lineRule="auto"/>
    </w:pPr>
    <w:rPr>
      <w:i/>
      <w:iCs/>
      <w:color w:val="1F497D" w:themeColor="text2"/>
      <w:sz w:val="18"/>
      <w:szCs w:val="18"/>
    </w:rPr>
  </w:style>
  <w:style w:type="paragraph" w:styleId="af">
    <w:name w:val="TOC Heading"/>
    <w:basedOn w:val="1"/>
    <w:next w:val="a"/>
    <w:uiPriority w:val="39"/>
    <w:unhideWhenUsed/>
    <w:qFormat/>
    <w:rsid w:val="007A6A61"/>
    <w:pPr>
      <w:spacing w:line="259" w:lineRule="auto"/>
      <w:ind w:firstLine="0"/>
      <w:jc w:val="left"/>
      <w:outlineLvl w:val="9"/>
    </w:pPr>
    <w:rPr>
      <w:rFonts w:asciiTheme="majorHAnsi" w:hAnsiTheme="majorHAnsi"/>
      <w:color w:val="365F91" w:themeColor="accent1" w:themeShade="BF"/>
      <w:sz w:val="32"/>
      <w:lang w:eastAsia="ru-RU"/>
    </w:rPr>
  </w:style>
  <w:style w:type="paragraph" w:styleId="21">
    <w:name w:val="toc 2"/>
    <w:basedOn w:val="a"/>
    <w:next w:val="a"/>
    <w:autoRedefine/>
    <w:uiPriority w:val="39"/>
    <w:unhideWhenUsed/>
    <w:rsid w:val="006B56C9"/>
    <w:pPr>
      <w:ind w:left="280"/>
      <w:jc w:val="left"/>
      <w:pPrChange w:id="0" w:author="Юлия Подгорнова" w:date="2020-12-17T00:06:00Z">
        <w:pPr>
          <w:tabs>
            <w:tab w:val="right" w:leader="dot" w:pos="9345"/>
          </w:tabs>
          <w:spacing w:after="100" w:line="360" w:lineRule="auto"/>
          <w:ind w:firstLine="709"/>
          <w:jc w:val="both"/>
        </w:pPr>
      </w:pPrChange>
    </w:pPr>
    <w:rPr>
      <w:rFonts w:asciiTheme="minorHAnsi" w:hAnsiTheme="minorHAnsi" w:cstheme="minorHAnsi"/>
      <w:smallCaps/>
      <w:sz w:val="20"/>
      <w:szCs w:val="20"/>
      <w:rPrChange w:id="0" w:author="Юлия Подгорнова" w:date="2020-12-17T00:06:00Z">
        <w:rPr>
          <w:rFonts w:eastAsiaTheme="minorHAnsi" w:cstheme="minorBidi"/>
          <w:sz w:val="28"/>
          <w:szCs w:val="22"/>
          <w:lang w:val="ru-RU" w:eastAsia="en-US" w:bidi="ar-SA"/>
        </w:rPr>
      </w:rPrChange>
    </w:rPr>
  </w:style>
  <w:style w:type="paragraph" w:styleId="11">
    <w:name w:val="toc 1"/>
    <w:basedOn w:val="a"/>
    <w:next w:val="a"/>
    <w:autoRedefine/>
    <w:uiPriority w:val="39"/>
    <w:unhideWhenUsed/>
    <w:rsid w:val="007F1927"/>
    <w:pPr>
      <w:spacing w:before="120" w:after="120"/>
      <w:jc w:val="left"/>
    </w:pPr>
    <w:rPr>
      <w:rFonts w:asciiTheme="minorHAnsi" w:hAnsiTheme="minorHAnsi" w:cstheme="minorHAnsi"/>
      <w:b/>
      <w:bCs/>
      <w:caps/>
      <w:sz w:val="20"/>
      <w:szCs w:val="20"/>
    </w:rPr>
  </w:style>
  <w:style w:type="paragraph" w:styleId="31">
    <w:name w:val="toc 3"/>
    <w:basedOn w:val="a"/>
    <w:next w:val="a"/>
    <w:autoRedefine/>
    <w:uiPriority w:val="39"/>
    <w:unhideWhenUsed/>
    <w:rsid w:val="007A6A61"/>
    <w:pPr>
      <w:ind w:left="560"/>
      <w:jc w:val="left"/>
    </w:pPr>
    <w:rPr>
      <w:rFonts w:asciiTheme="minorHAnsi" w:hAnsiTheme="minorHAnsi" w:cstheme="minorHAnsi"/>
      <w:i/>
      <w:iCs/>
      <w:sz w:val="20"/>
      <w:szCs w:val="20"/>
    </w:rPr>
  </w:style>
  <w:style w:type="character" w:styleId="af0">
    <w:name w:val="annotation reference"/>
    <w:basedOn w:val="a0"/>
    <w:uiPriority w:val="99"/>
    <w:semiHidden/>
    <w:unhideWhenUsed/>
    <w:rsid w:val="005E7172"/>
    <w:rPr>
      <w:sz w:val="16"/>
      <w:szCs w:val="16"/>
    </w:rPr>
  </w:style>
  <w:style w:type="paragraph" w:styleId="af1">
    <w:name w:val="annotation text"/>
    <w:basedOn w:val="a"/>
    <w:link w:val="af2"/>
    <w:uiPriority w:val="99"/>
    <w:semiHidden/>
    <w:unhideWhenUsed/>
    <w:rsid w:val="005E7172"/>
    <w:pPr>
      <w:spacing w:line="240" w:lineRule="auto"/>
    </w:pPr>
    <w:rPr>
      <w:sz w:val="20"/>
      <w:szCs w:val="20"/>
    </w:rPr>
  </w:style>
  <w:style w:type="character" w:customStyle="1" w:styleId="af2">
    <w:name w:val="Текст примечания Знак"/>
    <w:basedOn w:val="a0"/>
    <w:link w:val="af1"/>
    <w:uiPriority w:val="99"/>
    <w:semiHidden/>
    <w:rsid w:val="005E7172"/>
    <w:rPr>
      <w:rFonts w:ascii="Times New Roman" w:hAnsi="Times New Roman"/>
      <w:sz w:val="20"/>
      <w:szCs w:val="20"/>
    </w:rPr>
  </w:style>
  <w:style w:type="paragraph" w:styleId="af3">
    <w:name w:val="annotation subject"/>
    <w:basedOn w:val="af1"/>
    <w:next w:val="af1"/>
    <w:link w:val="af4"/>
    <w:uiPriority w:val="99"/>
    <w:semiHidden/>
    <w:unhideWhenUsed/>
    <w:rsid w:val="005E7172"/>
    <w:rPr>
      <w:b/>
      <w:bCs/>
    </w:rPr>
  </w:style>
  <w:style w:type="character" w:customStyle="1" w:styleId="af4">
    <w:name w:val="Тема примечания Знак"/>
    <w:basedOn w:val="af2"/>
    <w:link w:val="af3"/>
    <w:uiPriority w:val="99"/>
    <w:semiHidden/>
    <w:rsid w:val="005E7172"/>
    <w:rPr>
      <w:rFonts w:ascii="Times New Roman" w:hAnsi="Times New Roman"/>
      <w:b/>
      <w:bCs/>
      <w:sz w:val="20"/>
      <w:szCs w:val="20"/>
    </w:rPr>
  </w:style>
  <w:style w:type="character" w:styleId="af5">
    <w:name w:val="FollowedHyperlink"/>
    <w:basedOn w:val="a0"/>
    <w:uiPriority w:val="99"/>
    <w:semiHidden/>
    <w:unhideWhenUsed/>
    <w:rsid w:val="00541C42"/>
    <w:rPr>
      <w:color w:val="800080" w:themeColor="followedHyperlink"/>
      <w:u w:val="single"/>
    </w:rPr>
  </w:style>
  <w:style w:type="paragraph" w:styleId="af6">
    <w:name w:val="Revision"/>
    <w:hidden/>
    <w:uiPriority w:val="99"/>
    <w:semiHidden/>
    <w:rsid w:val="00A47FD0"/>
    <w:pPr>
      <w:spacing w:after="0" w:line="240" w:lineRule="auto"/>
    </w:pPr>
    <w:rPr>
      <w:rFonts w:ascii="Times New Roman" w:hAnsi="Times New Roman"/>
      <w:sz w:val="28"/>
    </w:rPr>
  </w:style>
  <w:style w:type="paragraph" w:styleId="4">
    <w:name w:val="toc 4"/>
    <w:basedOn w:val="a"/>
    <w:next w:val="a"/>
    <w:autoRedefine/>
    <w:uiPriority w:val="39"/>
    <w:unhideWhenUsed/>
    <w:rsid w:val="006B56C9"/>
    <w:pPr>
      <w:ind w:left="840"/>
      <w:jc w:val="left"/>
    </w:pPr>
    <w:rPr>
      <w:rFonts w:asciiTheme="minorHAnsi" w:hAnsiTheme="minorHAnsi" w:cstheme="minorHAnsi"/>
      <w:sz w:val="18"/>
      <w:szCs w:val="18"/>
    </w:rPr>
  </w:style>
  <w:style w:type="paragraph" w:styleId="5">
    <w:name w:val="toc 5"/>
    <w:basedOn w:val="a"/>
    <w:next w:val="a"/>
    <w:autoRedefine/>
    <w:uiPriority w:val="39"/>
    <w:unhideWhenUsed/>
    <w:rsid w:val="006B56C9"/>
    <w:pPr>
      <w:ind w:left="1120"/>
      <w:jc w:val="left"/>
    </w:pPr>
    <w:rPr>
      <w:rFonts w:asciiTheme="minorHAnsi" w:hAnsiTheme="minorHAnsi" w:cstheme="minorHAnsi"/>
      <w:sz w:val="18"/>
      <w:szCs w:val="18"/>
    </w:rPr>
  </w:style>
  <w:style w:type="paragraph" w:styleId="6">
    <w:name w:val="toc 6"/>
    <w:basedOn w:val="a"/>
    <w:next w:val="a"/>
    <w:autoRedefine/>
    <w:uiPriority w:val="39"/>
    <w:unhideWhenUsed/>
    <w:rsid w:val="006B56C9"/>
    <w:pPr>
      <w:ind w:left="1400"/>
      <w:jc w:val="left"/>
    </w:pPr>
    <w:rPr>
      <w:rFonts w:asciiTheme="minorHAnsi" w:hAnsiTheme="minorHAnsi" w:cstheme="minorHAnsi"/>
      <w:sz w:val="18"/>
      <w:szCs w:val="18"/>
    </w:rPr>
  </w:style>
  <w:style w:type="paragraph" w:styleId="7">
    <w:name w:val="toc 7"/>
    <w:basedOn w:val="a"/>
    <w:next w:val="a"/>
    <w:autoRedefine/>
    <w:uiPriority w:val="39"/>
    <w:unhideWhenUsed/>
    <w:rsid w:val="006B56C9"/>
    <w:pPr>
      <w:ind w:left="1680"/>
      <w:jc w:val="left"/>
    </w:pPr>
    <w:rPr>
      <w:rFonts w:asciiTheme="minorHAnsi" w:hAnsiTheme="minorHAnsi" w:cstheme="minorHAnsi"/>
      <w:sz w:val="18"/>
      <w:szCs w:val="18"/>
    </w:rPr>
  </w:style>
  <w:style w:type="paragraph" w:styleId="8">
    <w:name w:val="toc 8"/>
    <w:basedOn w:val="a"/>
    <w:next w:val="a"/>
    <w:autoRedefine/>
    <w:uiPriority w:val="39"/>
    <w:unhideWhenUsed/>
    <w:rsid w:val="006B56C9"/>
    <w:pPr>
      <w:ind w:left="1960"/>
      <w:jc w:val="left"/>
    </w:pPr>
    <w:rPr>
      <w:rFonts w:asciiTheme="minorHAnsi" w:hAnsiTheme="minorHAnsi" w:cstheme="minorHAnsi"/>
      <w:sz w:val="18"/>
      <w:szCs w:val="18"/>
    </w:rPr>
  </w:style>
  <w:style w:type="paragraph" w:styleId="9">
    <w:name w:val="toc 9"/>
    <w:basedOn w:val="a"/>
    <w:next w:val="a"/>
    <w:autoRedefine/>
    <w:uiPriority w:val="39"/>
    <w:unhideWhenUsed/>
    <w:rsid w:val="006B56C9"/>
    <w:pPr>
      <w:ind w:left="2240"/>
      <w:jc w:val="left"/>
    </w:pPr>
    <w:rPr>
      <w:rFonts w:asciiTheme="minorHAnsi" w:hAnsiTheme="minorHAnsi" w:cstheme="minorHAnsi"/>
      <w:sz w:val="18"/>
      <w:szCs w:val="18"/>
    </w:rPr>
  </w:style>
  <w:style w:type="character" w:styleId="af7">
    <w:name w:val="Unresolved Mention"/>
    <w:basedOn w:val="a0"/>
    <w:uiPriority w:val="99"/>
    <w:semiHidden/>
    <w:unhideWhenUsed/>
    <w:rsid w:val="00701EDA"/>
    <w:rPr>
      <w:color w:val="605E5C"/>
      <w:shd w:val="clear" w:color="auto" w:fill="E1DFDD"/>
    </w:rPr>
  </w:style>
  <w:style w:type="character" w:styleId="af8">
    <w:name w:val="Placeholder Text"/>
    <w:basedOn w:val="a0"/>
    <w:uiPriority w:val="99"/>
    <w:semiHidden/>
    <w:rsid w:val="009757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88189">
      <w:bodyDiv w:val="1"/>
      <w:marLeft w:val="0"/>
      <w:marRight w:val="0"/>
      <w:marTop w:val="0"/>
      <w:marBottom w:val="0"/>
      <w:divBdr>
        <w:top w:val="none" w:sz="0" w:space="0" w:color="auto"/>
        <w:left w:val="none" w:sz="0" w:space="0" w:color="auto"/>
        <w:bottom w:val="none" w:sz="0" w:space="0" w:color="auto"/>
        <w:right w:val="none" w:sz="0" w:space="0" w:color="auto"/>
      </w:divBdr>
    </w:div>
    <w:div w:id="134565472">
      <w:bodyDiv w:val="1"/>
      <w:marLeft w:val="0"/>
      <w:marRight w:val="0"/>
      <w:marTop w:val="0"/>
      <w:marBottom w:val="0"/>
      <w:divBdr>
        <w:top w:val="none" w:sz="0" w:space="0" w:color="auto"/>
        <w:left w:val="none" w:sz="0" w:space="0" w:color="auto"/>
        <w:bottom w:val="none" w:sz="0" w:space="0" w:color="auto"/>
        <w:right w:val="none" w:sz="0" w:space="0" w:color="auto"/>
      </w:divBdr>
    </w:div>
    <w:div w:id="195001531">
      <w:bodyDiv w:val="1"/>
      <w:marLeft w:val="0"/>
      <w:marRight w:val="0"/>
      <w:marTop w:val="0"/>
      <w:marBottom w:val="0"/>
      <w:divBdr>
        <w:top w:val="none" w:sz="0" w:space="0" w:color="auto"/>
        <w:left w:val="none" w:sz="0" w:space="0" w:color="auto"/>
        <w:bottom w:val="none" w:sz="0" w:space="0" w:color="auto"/>
        <w:right w:val="none" w:sz="0" w:space="0" w:color="auto"/>
      </w:divBdr>
    </w:div>
    <w:div w:id="207298369">
      <w:bodyDiv w:val="1"/>
      <w:marLeft w:val="0"/>
      <w:marRight w:val="0"/>
      <w:marTop w:val="0"/>
      <w:marBottom w:val="0"/>
      <w:divBdr>
        <w:top w:val="none" w:sz="0" w:space="0" w:color="auto"/>
        <w:left w:val="none" w:sz="0" w:space="0" w:color="auto"/>
        <w:bottom w:val="none" w:sz="0" w:space="0" w:color="auto"/>
        <w:right w:val="none" w:sz="0" w:space="0" w:color="auto"/>
      </w:divBdr>
    </w:div>
    <w:div w:id="261887659">
      <w:bodyDiv w:val="1"/>
      <w:marLeft w:val="0"/>
      <w:marRight w:val="0"/>
      <w:marTop w:val="0"/>
      <w:marBottom w:val="0"/>
      <w:divBdr>
        <w:top w:val="none" w:sz="0" w:space="0" w:color="auto"/>
        <w:left w:val="none" w:sz="0" w:space="0" w:color="auto"/>
        <w:bottom w:val="none" w:sz="0" w:space="0" w:color="auto"/>
        <w:right w:val="none" w:sz="0" w:space="0" w:color="auto"/>
      </w:divBdr>
      <w:divsChild>
        <w:div w:id="1912110726">
          <w:marLeft w:val="0"/>
          <w:marRight w:val="0"/>
          <w:marTop w:val="0"/>
          <w:marBottom w:val="0"/>
          <w:divBdr>
            <w:top w:val="none" w:sz="0" w:space="0" w:color="auto"/>
            <w:left w:val="none" w:sz="0" w:space="0" w:color="auto"/>
            <w:bottom w:val="none" w:sz="0" w:space="0" w:color="auto"/>
            <w:right w:val="none" w:sz="0" w:space="0" w:color="auto"/>
          </w:divBdr>
          <w:divsChild>
            <w:div w:id="382363676">
              <w:marLeft w:val="0"/>
              <w:marRight w:val="0"/>
              <w:marTop w:val="0"/>
              <w:marBottom w:val="0"/>
              <w:divBdr>
                <w:top w:val="none" w:sz="0" w:space="0" w:color="auto"/>
                <w:left w:val="none" w:sz="0" w:space="0" w:color="auto"/>
                <w:bottom w:val="none" w:sz="0" w:space="0" w:color="auto"/>
                <w:right w:val="none" w:sz="0" w:space="0" w:color="auto"/>
              </w:divBdr>
            </w:div>
            <w:div w:id="446003770">
              <w:marLeft w:val="0"/>
              <w:marRight w:val="0"/>
              <w:marTop w:val="0"/>
              <w:marBottom w:val="0"/>
              <w:divBdr>
                <w:top w:val="none" w:sz="0" w:space="0" w:color="auto"/>
                <w:left w:val="none" w:sz="0" w:space="0" w:color="auto"/>
                <w:bottom w:val="none" w:sz="0" w:space="0" w:color="auto"/>
                <w:right w:val="none" w:sz="0" w:space="0" w:color="auto"/>
              </w:divBdr>
            </w:div>
            <w:div w:id="451747874">
              <w:marLeft w:val="0"/>
              <w:marRight w:val="0"/>
              <w:marTop w:val="0"/>
              <w:marBottom w:val="0"/>
              <w:divBdr>
                <w:top w:val="none" w:sz="0" w:space="0" w:color="auto"/>
                <w:left w:val="none" w:sz="0" w:space="0" w:color="auto"/>
                <w:bottom w:val="none" w:sz="0" w:space="0" w:color="auto"/>
                <w:right w:val="none" w:sz="0" w:space="0" w:color="auto"/>
              </w:divBdr>
            </w:div>
            <w:div w:id="575551682">
              <w:marLeft w:val="0"/>
              <w:marRight w:val="0"/>
              <w:marTop w:val="0"/>
              <w:marBottom w:val="0"/>
              <w:divBdr>
                <w:top w:val="none" w:sz="0" w:space="0" w:color="auto"/>
                <w:left w:val="none" w:sz="0" w:space="0" w:color="auto"/>
                <w:bottom w:val="none" w:sz="0" w:space="0" w:color="auto"/>
                <w:right w:val="none" w:sz="0" w:space="0" w:color="auto"/>
              </w:divBdr>
            </w:div>
            <w:div w:id="724061964">
              <w:marLeft w:val="0"/>
              <w:marRight w:val="0"/>
              <w:marTop w:val="0"/>
              <w:marBottom w:val="0"/>
              <w:divBdr>
                <w:top w:val="none" w:sz="0" w:space="0" w:color="auto"/>
                <w:left w:val="none" w:sz="0" w:space="0" w:color="auto"/>
                <w:bottom w:val="none" w:sz="0" w:space="0" w:color="auto"/>
                <w:right w:val="none" w:sz="0" w:space="0" w:color="auto"/>
              </w:divBdr>
            </w:div>
            <w:div w:id="980619119">
              <w:marLeft w:val="0"/>
              <w:marRight w:val="0"/>
              <w:marTop w:val="0"/>
              <w:marBottom w:val="0"/>
              <w:divBdr>
                <w:top w:val="none" w:sz="0" w:space="0" w:color="auto"/>
                <w:left w:val="none" w:sz="0" w:space="0" w:color="auto"/>
                <w:bottom w:val="none" w:sz="0" w:space="0" w:color="auto"/>
                <w:right w:val="none" w:sz="0" w:space="0" w:color="auto"/>
              </w:divBdr>
            </w:div>
            <w:div w:id="1183128415">
              <w:marLeft w:val="0"/>
              <w:marRight w:val="0"/>
              <w:marTop w:val="0"/>
              <w:marBottom w:val="0"/>
              <w:divBdr>
                <w:top w:val="none" w:sz="0" w:space="0" w:color="auto"/>
                <w:left w:val="none" w:sz="0" w:space="0" w:color="auto"/>
                <w:bottom w:val="none" w:sz="0" w:space="0" w:color="auto"/>
                <w:right w:val="none" w:sz="0" w:space="0" w:color="auto"/>
              </w:divBdr>
            </w:div>
            <w:div w:id="1226988336">
              <w:marLeft w:val="0"/>
              <w:marRight w:val="0"/>
              <w:marTop w:val="0"/>
              <w:marBottom w:val="0"/>
              <w:divBdr>
                <w:top w:val="none" w:sz="0" w:space="0" w:color="auto"/>
                <w:left w:val="none" w:sz="0" w:space="0" w:color="auto"/>
                <w:bottom w:val="none" w:sz="0" w:space="0" w:color="auto"/>
                <w:right w:val="none" w:sz="0" w:space="0" w:color="auto"/>
              </w:divBdr>
            </w:div>
            <w:div w:id="1576429641">
              <w:marLeft w:val="0"/>
              <w:marRight w:val="0"/>
              <w:marTop w:val="0"/>
              <w:marBottom w:val="0"/>
              <w:divBdr>
                <w:top w:val="none" w:sz="0" w:space="0" w:color="auto"/>
                <w:left w:val="none" w:sz="0" w:space="0" w:color="auto"/>
                <w:bottom w:val="none" w:sz="0" w:space="0" w:color="auto"/>
                <w:right w:val="none" w:sz="0" w:space="0" w:color="auto"/>
              </w:divBdr>
            </w:div>
            <w:div w:id="1681394538">
              <w:marLeft w:val="0"/>
              <w:marRight w:val="0"/>
              <w:marTop w:val="0"/>
              <w:marBottom w:val="0"/>
              <w:divBdr>
                <w:top w:val="none" w:sz="0" w:space="0" w:color="auto"/>
                <w:left w:val="none" w:sz="0" w:space="0" w:color="auto"/>
                <w:bottom w:val="none" w:sz="0" w:space="0" w:color="auto"/>
                <w:right w:val="none" w:sz="0" w:space="0" w:color="auto"/>
              </w:divBdr>
            </w:div>
            <w:div w:id="194518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3894">
      <w:bodyDiv w:val="1"/>
      <w:marLeft w:val="0"/>
      <w:marRight w:val="0"/>
      <w:marTop w:val="0"/>
      <w:marBottom w:val="0"/>
      <w:divBdr>
        <w:top w:val="none" w:sz="0" w:space="0" w:color="auto"/>
        <w:left w:val="none" w:sz="0" w:space="0" w:color="auto"/>
        <w:bottom w:val="none" w:sz="0" w:space="0" w:color="auto"/>
        <w:right w:val="none" w:sz="0" w:space="0" w:color="auto"/>
      </w:divBdr>
    </w:div>
    <w:div w:id="268005871">
      <w:bodyDiv w:val="1"/>
      <w:marLeft w:val="0"/>
      <w:marRight w:val="0"/>
      <w:marTop w:val="0"/>
      <w:marBottom w:val="0"/>
      <w:divBdr>
        <w:top w:val="none" w:sz="0" w:space="0" w:color="auto"/>
        <w:left w:val="none" w:sz="0" w:space="0" w:color="auto"/>
        <w:bottom w:val="none" w:sz="0" w:space="0" w:color="auto"/>
        <w:right w:val="none" w:sz="0" w:space="0" w:color="auto"/>
      </w:divBdr>
    </w:div>
    <w:div w:id="305937725">
      <w:bodyDiv w:val="1"/>
      <w:marLeft w:val="0"/>
      <w:marRight w:val="0"/>
      <w:marTop w:val="0"/>
      <w:marBottom w:val="0"/>
      <w:divBdr>
        <w:top w:val="none" w:sz="0" w:space="0" w:color="auto"/>
        <w:left w:val="none" w:sz="0" w:space="0" w:color="auto"/>
        <w:bottom w:val="none" w:sz="0" w:space="0" w:color="auto"/>
        <w:right w:val="none" w:sz="0" w:space="0" w:color="auto"/>
      </w:divBdr>
    </w:div>
    <w:div w:id="334385604">
      <w:bodyDiv w:val="1"/>
      <w:marLeft w:val="0"/>
      <w:marRight w:val="0"/>
      <w:marTop w:val="0"/>
      <w:marBottom w:val="0"/>
      <w:divBdr>
        <w:top w:val="none" w:sz="0" w:space="0" w:color="auto"/>
        <w:left w:val="none" w:sz="0" w:space="0" w:color="auto"/>
        <w:bottom w:val="none" w:sz="0" w:space="0" w:color="auto"/>
        <w:right w:val="none" w:sz="0" w:space="0" w:color="auto"/>
      </w:divBdr>
    </w:div>
    <w:div w:id="400714356">
      <w:bodyDiv w:val="1"/>
      <w:marLeft w:val="0"/>
      <w:marRight w:val="0"/>
      <w:marTop w:val="0"/>
      <w:marBottom w:val="0"/>
      <w:divBdr>
        <w:top w:val="none" w:sz="0" w:space="0" w:color="auto"/>
        <w:left w:val="none" w:sz="0" w:space="0" w:color="auto"/>
        <w:bottom w:val="none" w:sz="0" w:space="0" w:color="auto"/>
        <w:right w:val="none" w:sz="0" w:space="0" w:color="auto"/>
      </w:divBdr>
    </w:div>
    <w:div w:id="432870403">
      <w:bodyDiv w:val="1"/>
      <w:marLeft w:val="0"/>
      <w:marRight w:val="0"/>
      <w:marTop w:val="0"/>
      <w:marBottom w:val="0"/>
      <w:divBdr>
        <w:top w:val="none" w:sz="0" w:space="0" w:color="auto"/>
        <w:left w:val="none" w:sz="0" w:space="0" w:color="auto"/>
        <w:bottom w:val="none" w:sz="0" w:space="0" w:color="auto"/>
        <w:right w:val="none" w:sz="0" w:space="0" w:color="auto"/>
      </w:divBdr>
      <w:divsChild>
        <w:div w:id="1323584514">
          <w:marLeft w:val="0"/>
          <w:marRight w:val="0"/>
          <w:marTop w:val="0"/>
          <w:marBottom w:val="0"/>
          <w:divBdr>
            <w:top w:val="none" w:sz="0" w:space="0" w:color="auto"/>
            <w:left w:val="none" w:sz="0" w:space="0" w:color="auto"/>
            <w:bottom w:val="none" w:sz="0" w:space="0" w:color="auto"/>
            <w:right w:val="none" w:sz="0" w:space="0" w:color="auto"/>
          </w:divBdr>
          <w:divsChild>
            <w:div w:id="13175">
              <w:marLeft w:val="0"/>
              <w:marRight w:val="0"/>
              <w:marTop w:val="0"/>
              <w:marBottom w:val="0"/>
              <w:divBdr>
                <w:top w:val="none" w:sz="0" w:space="0" w:color="auto"/>
                <w:left w:val="none" w:sz="0" w:space="0" w:color="auto"/>
                <w:bottom w:val="none" w:sz="0" w:space="0" w:color="auto"/>
                <w:right w:val="none" w:sz="0" w:space="0" w:color="auto"/>
              </w:divBdr>
            </w:div>
            <w:div w:id="12146259">
              <w:marLeft w:val="0"/>
              <w:marRight w:val="0"/>
              <w:marTop w:val="0"/>
              <w:marBottom w:val="0"/>
              <w:divBdr>
                <w:top w:val="none" w:sz="0" w:space="0" w:color="auto"/>
                <w:left w:val="none" w:sz="0" w:space="0" w:color="auto"/>
                <w:bottom w:val="none" w:sz="0" w:space="0" w:color="auto"/>
                <w:right w:val="none" w:sz="0" w:space="0" w:color="auto"/>
              </w:divBdr>
            </w:div>
            <w:div w:id="17584797">
              <w:marLeft w:val="0"/>
              <w:marRight w:val="0"/>
              <w:marTop w:val="0"/>
              <w:marBottom w:val="0"/>
              <w:divBdr>
                <w:top w:val="none" w:sz="0" w:space="0" w:color="auto"/>
                <w:left w:val="none" w:sz="0" w:space="0" w:color="auto"/>
                <w:bottom w:val="none" w:sz="0" w:space="0" w:color="auto"/>
                <w:right w:val="none" w:sz="0" w:space="0" w:color="auto"/>
              </w:divBdr>
            </w:div>
            <w:div w:id="124272542">
              <w:marLeft w:val="0"/>
              <w:marRight w:val="0"/>
              <w:marTop w:val="0"/>
              <w:marBottom w:val="0"/>
              <w:divBdr>
                <w:top w:val="none" w:sz="0" w:space="0" w:color="auto"/>
                <w:left w:val="none" w:sz="0" w:space="0" w:color="auto"/>
                <w:bottom w:val="none" w:sz="0" w:space="0" w:color="auto"/>
                <w:right w:val="none" w:sz="0" w:space="0" w:color="auto"/>
              </w:divBdr>
            </w:div>
            <w:div w:id="185296650">
              <w:marLeft w:val="0"/>
              <w:marRight w:val="0"/>
              <w:marTop w:val="0"/>
              <w:marBottom w:val="0"/>
              <w:divBdr>
                <w:top w:val="none" w:sz="0" w:space="0" w:color="auto"/>
                <w:left w:val="none" w:sz="0" w:space="0" w:color="auto"/>
                <w:bottom w:val="none" w:sz="0" w:space="0" w:color="auto"/>
                <w:right w:val="none" w:sz="0" w:space="0" w:color="auto"/>
              </w:divBdr>
            </w:div>
            <w:div w:id="190652893">
              <w:marLeft w:val="0"/>
              <w:marRight w:val="0"/>
              <w:marTop w:val="0"/>
              <w:marBottom w:val="0"/>
              <w:divBdr>
                <w:top w:val="none" w:sz="0" w:space="0" w:color="auto"/>
                <w:left w:val="none" w:sz="0" w:space="0" w:color="auto"/>
                <w:bottom w:val="none" w:sz="0" w:space="0" w:color="auto"/>
                <w:right w:val="none" w:sz="0" w:space="0" w:color="auto"/>
              </w:divBdr>
            </w:div>
            <w:div w:id="216474828">
              <w:marLeft w:val="0"/>
              <w:marRight w:val="0"/>
              <w:marTop w:val="0"/>
              <w:marBottom w:val="0"/>
              <w:divBdr>
                <w:top w:val="none" w:sz="0" w:space="0" w:color="auto"/>
                <w:left w:val="none" w:sz="0" w:space="0" w:color="auto"/>
                <w:bottom w:val="none" w:sz="0" w:space="0" w:color="auto"/>
                <w:right w:val="none" w:sz="0" w:space="0" w:color="auto"/>
              </w:divBdr>
            </w:div>
            <w:div w:id="223106174">
              <w:marLeft w:val="0"/>
              <w:marRight w:val="0"/>
              <w:marTop w:val="0"/>
              <w:marBottom w:val="0"/>
              <w:divBdr>
                <w:top w:val="none" w:sz="0" w:space="0" w:color="auto"/>
                <w:left w:val="none" w:sz="0" w:space="0" w:color="auto"/>
                <w:bottom w:val="none" w:sz="0" w:space="0" w:color="auto"/>
                <w:right w:val="none" w:sz="0" w:space="0" w:color="auto"/>
              </w:divBdr>
            </w:div>
            <w:div w:id="263920499">
              <w:marLeft w:val="0"/>
              <w:marRight w:val="0"/>
              <w:marTop w:val="0"/>
              <w:marBottom w:val="0"/>
              <w:divBdr>
                <w:top w:val="none" w:sz="0" w:space="0" w:color="auto"/>
                <w:left w:val="none" w:sz="0" w:space="0" w:color="auto"/>
                <w:bottom w:val="none" w:sz="0" w:space="0" w:color="auto"/>
                <w:right w:val="none" w:sz="0" w:space="0" w:color="auto"/>
              </w:divBdr>
            </w:div>
            <w:div w:id="304316080">
              <w:marLeft w:val="0"/>
              <w:marRight w:val="0"/>
              <w:marTop w:val="0"/>
              <w:marBottom w:val="0"/>
              <w:divBdr>
                <w:top w:val="none" w:sz="0" w:space="0" w:color="auto"/>
                <w:left w:val="none" w:sz="0" w:space="0" w:color="auto"/>
                <w:bottom w:val="none" w:sz="0" w:space="0" w:color="auto"/>
                <w:right w:val="none" w:sz="0" w:space="0" w:color="auto"/>
              </w:divBdr>
            </w:div>
            <w:div w:id="341902032">
              <w:marLeft w:val="0"/>
              <w:marRight w:val="0"/>
              <w:marTop w:val="0"/>
              <w:marBottom w:val="0"/>
              <w:divBdr>
                <w:top w:val="none" w:sz="0" w:space="0" w:color="auto"/>
                <w:left w:val="none" w:sz="0" w:space="0" w:color="auto"/>
                <w:bottom w:val="none" w:sz="0" w:space="0" w:color="auto"/>
                <w:right w:val="none" w:sz="0" w:space="0" w:color="auto"/>
              </w:divBdr>
            </w:div>
            <w:div w:id="342975207">
              <w:marLeft w:val="0"/>
              <w:marRight w:val="0"/>
              <w:marTop w:val="0"/>
              <w:marBottom w:val="0"/>
              <w:divBdr>
                <w:top w:val="none" w:sz="0" w:space="0" w:color="auto"/>
                <w:left w:val="none" w:sz="0" w:space="0" w:color="auto"/>
                <w:bottom w:val="none" w:sz="0" w:space="0" w:color="auto"/>
                <w:right w:val="none" w:sz="0" w:space="0" w:color="auto"/>
              </w:divBdr>
            </w:div>
            <w:div w:id="350693191">
              <w:marLeft w:val="0"/>
              <w:marRight w:val="0"/>
              <w:marTop w:val="0"/>
              <w:marBottom w:val="0"/>
              <w:divBdr>
                <w:top w:val="none" w:sz="0" w:space="0" w:color="auto"/>
                <w:left w:val="none" w:sz="0" w:space="0" w:color="auto"/>
                <w:bottom w:val="none" w:sz="0" w:space="0" w:color="auto"/>
                <w:right w:val="none" w:sz="0" w:space="0" w:color="auto"/>
              </w:divBdr>
            </w:div>
            <w:div w:id="389495866">
              <w:marLeft w:val="0"/>
              <w:marRight w:val="0"/>
              <w:marTop w:val="0"/>
              <w:marBottom w:val="0"/>
              <w:divBdr>
                <w:top w:val="none" w:sz="0" w:space="0" w:color="auto"/>
                <w:left w:val="none" w:sz="0" w:space="0" w:color="auto"/>
                <w:bottom w:val="none" w:sz="0" w:space="0" w:color="auto"/>
                <w:right w:val="none" w:sz="0" w:space="0" w:color="auto"/>
              </w:divBdr>
            </w:div>
            <w:div w:id="398983782">
              <w:marLeft w:val="0"/>
              <w:marRight w:val="0"/>
              <w:marTop w:val="0"/>
              <w:marBottom w:val="0"/>
              <w:divBdr>
                <w:top w:val="none" w:sz="0" w:space="0" w:color="auto"/>
                <w:left w:val="none" w:sz="0" w:space="0" w:color="auto"/>
                <w:bottom w:val="none" w:sz="0" w:space="0" w:color="auto"/>
                <w:right w:val="none" w:sz="0" w:space="0" w:color="auto"/>
              </w:divBdr>
            </w:div>
            <w:div w:id="408314563">
              <w:marLeft w:val="0"/>
              <w:marRight w:val="0"/>
              <w:marTop w:val="0"/>
              <w:marBottom w:val="0"/>
              <w:divBdr>
                <w:top w:val="none" w:sz="0" w:space="0" w:color="auto"/>
                <w:left w:val="none" w:sz="0" w:space="0" w:color="auto"/>
                <w:bottom w:val="none" w:sz="0" w:space="0" w:color="auto"/>
                <w:right w:val="none" w:sz="0" w:space="0" w:color="auto"/>
              </w:divBdr>
            </w:div>
            <w:div w:id="424619774">
              <w:marLeft w:val="0"/>
              <w:marRight w:val="0"/>
              <w:marTop w:val="0"/>
              <w:marBottom w:val="0"/>
              <w:divBdr>
                <w:top w:val="none" w:sz="0" w:space="0" w:color="auto"/>
                <w:left w:val="none" w:sz="0" w:space="0" w:color="auto"/>
                <w:bottom w:val="none" w:sz="0" w:space="0" w:color="auto"/>
                <w:right w:val="none" w:sz="0" w:space="0" w:color="auto"/>
              </w:divBdr>
            </w:div>
            <w:div w:id="489180357">
              <w:marLeft w:val="0"/>
              <w:marRight w:val="0"/>
              <w:marTop w:val="0"/>
              <w:marBottom w:val="0"/>
              <w:divBdr>
                <w:top w:val="none" w:sz="0" w:space="0" w:color="auto"/>
                <w:left w:val="none" w:sz="0" w:space="0" w:color="auto"/>
                <w:bottom w:val="none" w:sz="0" w:space="0" w:color="auto"/>
                <w:right w:val="none" w:sz="0" w:space="0" w:color="auto"/>
              </w:divBdr>
            </w:div>
            <w:div w:id="602301506">
              <w:marLeft w:val="0"/>
              <w:marRight w:val="0"/>
              <w:marTop w:val="0"/>
              <w:marBottom w:val="0"/>
              <w:divBdr>
                <w:top w:val="none" w:sz="0" w:space="0" w:color="auto"/>
                <w:left w:val="none" w:sz="0" w:space="0" w:color="auto"/>
                <w:bottom w:val="none" w:sz="0" w:space="0" w:color="auto"/>
                <w:right w:val="none" w:sz="0" w:space="0" w:color="auto"/>
              </w:divBdr>
            </w:div>
            <w:div w:id="613634159">
              <w:marLeft w:val="0"/>
              <w:marRight w:val="0"/>
              <w:marTop w:val="0"/>
              <w:marBottom w:val="0"/>
              <w:divBdr>
                <w:top w:val="none" w:sz="0" w:space="0" w:color="auto"/>
                <w:left w:val="none" w:sz="0" w:space="0" w:color="auto"/>
                <w:bottom w:val="none" w:sz="0" w:space="0" w:color="auto"/>
                <w:right w:val="none" w:sz="0" w:space="0" w:color="auto"/>
              </w:divBdr>
            </w:div>
            <w:div w:id="625356480">
              <w:marLeft w:val="0"/>
              <w:marRight w:val="0"/>
              <w:marTop w:val="0"/>
              <w:marBottom w:val="0"/>
              <w:divBdr>
                <w:top w:val="none" w:sz="0" w:space="0" w:color="auto"/>
                <w:left w:val="none" w:sz="0" w:space="0" w:color="auto"/>
                <w:bottom w:val="none" w:sz="0" w:space="0" w:color="auto"/>
                <w:right w:val="none" w:sz="0" w:space="0" w:color="auto"/>
              </w:divBdr>
            </w:div>
            <w:div w:id="638806784">
              <w:marLeft w:val="0"/>
              <w:marRight w:val="0"/>
              <w:marTop w:val="0"/>
              <w:marBottom w:val="0"/>
              <w:divBdr>
                <w:top w:val="none" w:sz="0" w:space="0" w:color="auto"/>
                <w:left w:val="none" w:sz="0" w:space="0" w:color="auto"/>
                <w:bottom w:val="none" w:sz="0" w:space="0" w:color="auto"/>
                <w:right w:val="none" w:sz="0" w:space="0" w:color="auto"/>
              </w:divBdr>
            </w:div>
            <w:div w:id="671957372">
              <w:marLeft w:val="0"/>
              <w:marRight w:val="0"/>
              <w:marTop w:val="0"/>
              <w:marBottom w:val="0"/>
              <w:divBdr>
                <w:top w:val="none" w:sz="0" w:space="0" w:color="auto"/>
                <w:left w:val="none" w:sz="0" w:space="0" w:color="auto"/>
                <w:bottom w:val="none" w:sz="0" w:space="0" w:color="auto"/>
                <w:right w:val="none" w:sz="0" w:space="0" w:color="auto"/>
              </w:divBdr>
            </w:div>
            <w:div w:id="676736798">
              <w:marLeft w:val="0"/>
              <w:marRight w:val="0"/>
              <w:marTop w:val="0"/>
              <w:marBottom w:val="0"/>
              <w:divBdr>
                <w:top w:val="none" w:sz="0" w:space="0" w:color="auto"/>
                <w:left w:val="none" w:sz="0" w:space="0" w:color="auto"/>
                <w:bottom w:val="none" w:sz="0" w:space="0" w:color="auto"/>
                <w:right w:val="none" w:sz="0" w:space="0" w:color="auto"/>
              </w:divBdr>
            </w:div>
            <w:div w:id="792751164">
              <w:marLeft w:val="0"/>
              <w:marRight w:val="0"/>
              <w:marTop w:val="0"/>
              <w:marBottom w:val="0"/>
              <w:divBdr>
                <w:top w:val="none" w:sz="0" w:space="0" w:color="auto"/>
                <w:left w:val="none" w:sz="0" w:space="0" w:color="auto"/>
                <w:bottom w:val="none" w:sz="0" w:space="0" w:color="auto"/>
                <w:right w:val="none" w:sz="0" w:space="0" w:color="auto"/>
              </w:divBdr>
            </w:div>
            <w:div w:id="814758049">
              <w:marLeft w:val="0"/>
              <w:marRight w:val="0"/>
              <w:marTop w:val="0"/>
              <w:marBottom w:val="0"/>
              <w:divBdr>
                <w:top w:val="none" w:sz="0" w:space="0" w:color="auto"/>
                <w:left w:val="none" w:sz="0" w:space="0" w:color="auto"/>
                <w:bottom w:val="none" w:sz="0" w:space="0" w:color="auto"/>
                <w:right w:val="none" w:sz="0" w:space="0" w:color="auto"/>
              </w:divBdr>
            </w:div>
            <w:div w:id="853496970">
              <w:marLeft w:val="0"/>
              <w:marRight w:val="0"/>
              <w:marTop w:val="0"/>
              <w:marBottom w:val="0"/>
              <w:divBdr>
                <w:top w:val="none" w:sz="0" w:space="0" w:color="auto"/>
                <w:left w:val="none" w:sz="0" w:space="0" w:color="auto"/>
                <w:bottom w:val="none" w:sz="0" w:space="0" w:color="auto"/>
                <w:right w:val="none" w:sz="0" w:space="0" w:color="auto"/>
              </w:divBdr>
            </w:div>
            <w:div w:id="855000137">
              <w:marLeft w:val="0"/>
              <w:marRight w:val="0"/>
              <w:marTop w:val="0"/>
              <w:marBottom w:val="0"/>
              <w:divBdr>
                <w:top w:val="none" w:sz="0" w:space="0" w:color="auto"/>
                <w:left w:val="none" w:sz="0" w:space="0" w:color="auto"/>
                <w:bottom w:val="none" w:sz="0" w:space="0" w:color="auto"/>
                <w:right w:val="none" w:sz="0" w:space="0" w:color="auto"/>
              </w:divBdr>
            </w:div>
            <w:div w:id="865944576">
              <w:marLeft w:val="0"/>
              <w:marRight w:val="0"/>
              <w:marTop w:val="0"/>
              <w:marBottom w:val="0"/>
              <w:divBdr>
                <w:top w:val="none" w:sz="0" w:space="0" w:color="auto"/>
                <w:left w:val="none" w:sz="0" w:space="0" w:color="auto"/>
                <w:bottom w:val="none" w:sz="0" w:space="0" w:color="auto"/>
                <w:right w:val="none" w:sz="0" w:space="0" w:color="auto"/>
              </w:divBdr>
            </w:div>
            <w:div w:id="889658798">
              <w:marLeft w:val="0"/>
              <w:marRight w:val="0"/>
              <w:marTop w:val="0"/>
              <w:marBottom w:val="0"/>
              <w:divBdr>
                <w:top w:val="none" w:sz="0" w:space="0" w:color="auto"/>
                <w:left w:val="none" w:sz="0" w:space="0" w:color="auto"/>
                <w:bottom w:val="none" w:sz="0" w:space="0" w:color="auto"/>
                <w:right w:val="none" w:sz="0" w:space="0" w:color="auto"/>
              </w:divBdr>
            </w:div>
            <w:div w:id="905604114">
              <w:marLeft w:val="0"/>
              <w:marRight w:val="0"/>
              <w:marTop w:val="0"/>
              <w:marBottom w:val="0"/>
              <w:divBdr>
                <w:top w:val="none" w:sz="0" w:space="0" w:color="auto"/>
                <w:left w:val="none" w:sz="0" w:space="0" w:color="auto"/>
                <w:bottom w:val="none" w:sz="0" w:space="0" w:color="auto"/>
                <w:right w:val="none" w:sz="0" w:space="0" w:color="auto"/>
              </w:divBdr>
            </w:div>
            <w:div w:id="936596197">
              <w:marLeft w:val="0"/>
              <w:marRight w:val="0"/>
              <w:marTop w:val="0"/>
              <w:marBottom w:val="0"/>
              <w:divBdr>
                <w:top w:val="none" w:sz="0" w:space="0" w:color="auto"/>
                <w:left w:val="none" w:sz="0" w:space="0" w:color="auto"/>
                <w:bottom w:val="none" w:sz="0" w:space="0" w:color="auto"/>
                <w:right w:val="none" w:sz="0" w:space="0" w:color="auto"/>
              </w:divBdr>
            </w:div>
            <w:div w:id="951790463">
              <w:marLeft w:val="0"/>
              <w:marRight w:val="0"/>
              <w:marTop w:val="0"/>
              <w:marBottom w:val="0"/>
              <w:divBdr>
                <w:top w:val="none" w:sz="0" w:space="0" w:color="auto"/>
                <w:left w:val="none" w:sz="0" w:space="0" w:color="auto"/>
                <w:bottom w:val="none" w:sz="0" w:space="0" w:color="auto"/>
                <w:right w:val="none" w:sz="0" w:space="0" w:color="auto"/>
              </w:divBdr>
            </w:div>
            <w:div w:id="966468005">
              <w:marLeft w:val="0"/>
              <w:marRight w:val="0"/>
              <w:marTop w:val="0"/>
              <w:marBottom w:val="0"/>
              <w:divBdr>
                <w:top w:val="none" w:sz="0" w:space="0" w:color="auto"/>
                <w:left w:val="none" w:sz="0" w:space="0" w:color="auto"/>
                <w:bottom w:val="none" w:sz="0" w:space="0" w:color="auto"/>
                <w:right w:val="none" w:sz="0" w:space="0" w:color="auto"/>
              </w:divBdr>
            </w:div>
            <w:div w:id="991442926">
              <w:marLeft w:val="0"/>
              <w:marRight w:val="0"/>
              <w:marTop w:val="0"/>
              <w:marBottom w:val="0"/>
              <w:divBdr>
                <w:top w:val="none" w:sz="0" w:space="0" w:color="auto"/>
                <w:left w:val="none" w:sz="0" w:space="0" w:color="auto"/>
                <w:bottom w:val="none" w:sz="0" w:space="0" w:color="auto"/>
                <w:right w:val="none" w:sz="0" w:space="0" w:color="auto"/>
              </w:divBdr>
            </w:div>
            <w:div w:id="1018196662">
              <w:marLeft w:val="0"/>
              <w:marRight w:val="0"/>
              <w:marTop w:val="0"/>
              <w:marBottom w:val="0"/>
              <w:divBdr>
                <w:top w:val="none" w:sz="0" w:space="0" w:color="auto"/>
                <w:left w:val="none" w:sz="0" w:space="0" w:color="auto"/>
                <w:bottom w:val="none" w:sz="0" w:space="0" w:color="auto"/>
                <w:right w:val="none" w:sz="0" w:space="0" w:color="auto"/>
              </w:divBdr>
            </w:div>
            <w:div w:id="1018973123">
              <w:marLeft w:val="0"/>
              <w:marRight w:val="0"/>
              <w:marTop w:val="0"/>
              <w:marBottom w:val="0"/>
              <w:divBdr>
                <w:top w:val="none" w:sz="0" w:space="0" w:color="auto"/>
                <w:left w:val="none" w:sz="0" w:space="0" w:color="auto"/>
                <w:bottom w:val="none" w:sz="0" w:space="0" w:color="auto"/>
                <w:right w:val="none" w:sz="0" w:space="0" w:color="auto"/>
              </w:divBdr>
            </w:div>
            <w:div w:id="1124732366">
              <w:marLeft w:val="0"/>
              <w:marRight w:val="0"/>
              <w:marTop w:val="0"/>
              <w:marBottom w:val="0"/>
              <w:divBdr>
                <w:top w:val="none" w:sz="0" w:space="0" w:color="auto"/>
                <w:left w:val="none" w:sz="0" w:space="0" w:color="auto"/>
                <w:bottom w:val="none" w:sz="0" w:space="0" w:color="auto"/>
                <w:right w:val="none" w:sz="0" w:space="0" w:color="auto"/>
              </w:divBdr>
            </w:div>
            <w:div w:id="1151143169">
              <w:marLeft w:val="0"/>
              <w:marRight w:val="0"/>
              <w:marTop w:val="0"/>
              <w:marBottom w:val="0"/>
              <w:divBdr>
                <w:top w:val="none" w:sz="0" w:space="0" w:color="auto"/>
                <w:left w:val="none" w:sz="0" w:space="0" w:color="auto"/>
                <w:bottom w:val="none" w:sz="0" w:space="0" w:color="auto"/>
                <w:right w:val="none" w:sz="0" w:space="0" w:color="auto"/>
              </w:divBdr>
            </w:div>
            <w:div w:id="1155878491">
              <w:marLeft w:val="0"/>
              <w:marRight w:val="0"/>
              <w:marTop w:val="0"/>
              <w:marBottom w:val="0"/>
              <w:divBdr>
                <w:top w:val="none" w:sz="0" w:space="0" w:color="auto"/>
                <w:left w:val="none" w:sz="0" w:space="0" w:color="auto"/>
                <w:bottom w:val="none" w:sz="0" w:space="0" w:color="auto"/>
                <w:right w:val="none" w:sz="0" w:space="0" w:color="auto"/>
              </w:divBdr>
            </w:div>
            <w:div w:id="1227490756">
              <w:marLeft w:val="0"/>
              <w:marRight w:val="0"/>
              <w:marTop w:val="0"/>
              <w:marBottom w:val="0"/>
              <w:divBdr>
                <w:top w:val="none" w:sz="0" w:space="0" w:color="auto"/>
                <w:left w:val="none" w:sz="0" w:space="0" w:color="auto"/>
                <w:bottom w:val="none" w:sz="0" w:space="0" w:color="auto"/>
                <w:right w:val="none" w:sz="0" w:space="0" w:color="auto"/>
              </w:divBdr>
            </w:div>
            <w:div w:id="1276907292">
              <w:marLeft w:val="0"/>
              <w:marRight w:val="0"/>
              <w:marTop w:val="0"/>
              <w:marBottom w:val="0"/>
              <w:divBdr>
                <w:top w:val="none" w:sz="0" w:space="0" w:color="auto"/>
                <w:left w:val="none" w:sz="0" w:space="0" w:color="auto"/>
                <w:bottom w:val="none" w:sz="0" w:space="0" w:color="auto"/>
                <w:right w:val="none" w:sz="0" w:space="0" w:color="auto"/>
              </w:divBdr>
            </w:div>
            <w:div w:id="1301615920">
              <w:marLeft w:val="0"/>
              <w:marRight w:val="0"/>
              <w:marTop w:val="0"/>
              <w:marBottom w:val="0"/>
              <w:divBdr>
                <w:top w:val="none" w:sz="0" w:space="0" w:color="auto"/>
                <w:left w:val="none" w:sz="0" w:space="0" w:color="auto"/>
                <w:bottom w:val="none" w:sz="0" w:space="0" w:color="auto"/>
                <w:right w:val="none" w:sz="0" w:space="0" w:color="auto"/>
              </w:divBdr>
            </w:div>
            <w:div w:id="1306085936">
              <w:marLeft w:val="0"/>
              <w:marRight w:val="0"/>
              <w:marTop w:val="0"/>
              <w:marBottom w:val="0"/>
              <w:divBdr>
                <w:top w:val="none" w:sz="0" w:space="0" w:color="auto"/>
                <w:left w:val="none" w:sz="0" w:space="0" w:color="auto"/>
                <w:bottom w:val="none" w:sz="0" w:space="0" w:color="auto"/>
                <w:right w:val="none" w:sz="0" w:space="0" w:color="auto"/>
              </w:divBdr>
            </w:div>
            <w:div w:id="1336878645">
              <w:marLeft w:val="0"/>
              <w:marRight w:val="0"/>
              <w:marTop w:val="0"/>
              <w:marBottom w:val="0"/>
              <w:divBdr>
                <w:top w:val="none" w:sz="0" w:space="0" w:color="auto"/>
                <w:left w:val="none" w:sz="0" w:space="0" w:color="auto"/>
                <w:bottom w:val="none" w:sz="0" w:space="0" w:color="auto"/>
                <w:right w:val="none" w:sz="0" w:space="0" w:color="auto"/>
              </w:divBdr>
            </w:div>
            <w:div w:id="1363239180">
              <w:marLeft w:val="0"/>
              <w:marRight w:val="0"/>
              <w:marTop w:val="0"/>
              <w:marBottom w:val="0"/>
              <w:divBdr>
                <w:top w:val="none" w:sz="0" w:space="0" w:color="auto"/>
                <w:left w:val="none" w:sz="0" w:space="0" w:color="auto"/>
                <w:bottom w:val="none" w:sz="0" w:space="0" w:color="auto"/>
                <w:right w:val="none" w:sz="0" w:space="0" w:color="auto"/>
              </w:divBdr>
            </w:div>
            <w:div w:id="1364865794">
              <w:marLeft w:val="0"/>
              <w:marRight w:val="0"/>
              <w:marTop w:val="0"/>
              <w:marBottom w:val="0"/>
              <w:divBdr>
                <w:top w:val="none" w:sz="0" w:space="0" w:color="auto"/>
                <w:left w:val="none" w:sz="0" w:space="0" w:color="auto"/>
                <w:bottom w:val="none" w:sz="0" w:space="0" w:color="auto"/>
                <w:right w:val="none" w:sz="0" w:space="0" w:color="auto"/>
              </w:divBdr>
            </w:div>
            <w:div w:id="1371421714">
              <w:marLeft w:val="0"/>
              <w:marRight w:val="0"/>
              <w:marTop w:val="0"/>
              <w:marBottom w:val="0"/>
              <w:divBdr>
                <w:top w:val="none" w:sz="0" w:space="0" w:color="auto"/>
                <w:left w:val="none" w:sz="0" w:space="0" w:color="auto"/>
                <w:bottom w:val="none" w:sz="0" w:space="0" w:color="auto"/>
                <w:right w:val="none" w:sz="0" w:space="0" w:color="auto"/>
              </w:divBdr>
            </w:div>
            <w:div w:id="1395278268">
              <w:marLeft w:val="0"/>
              <w:marRight w:val="0"/>
              <w:marTop w:val="0"/>
              <w:marBottom w:val="0"/>
              <w:divBdr>
                <w:top w:val="none" w:sz="0" w:space="0" w:color="auto"/>
                <w:left w:val="none" w:sz="0" w:space="0" w:color="auto"/>
                <w:bottom w:val="none" w:sz="0" w:space="0" w:color="auto"/>
                <w:right w:val="none" w:sz="0" w:space="0" w:color="auto"/>
              </w:divBdr>
            </w:div>
            <w:div w:id="1426653407">
              <w:marLeft w:val="0"/>
              <w:marRight w:val="0"/>
              <w:marTop w:val="0"/>
              <w:marBottom w:val="0"/>
              <w:divBdr>
                <w:top w:val="none" w:sz="0" w:space="0" w:color="auto"/>
                <w:left w:val="none" w:sz="0" w:space="0" w:color="auto"/>
                <w:bottom w:val="none" w:sz="0" w:space="0" w:color="auto"/>
                <w:right w:val="none" w:sz="0" w:space="0" w:color="auto"/>
              </w:divBdr>
            </w:div>
            <w:div w:id="1430854936">
              <w:marLeft w:val="0"/>
              <w:marRight w:val="0"/>
              <w:marTop w:val="0"/>
              <w:marBottom w:val="0"/>
              <w:divBdr>
                <w:top w:val="none" w:sz="0" w:space="0" w:color="auto"/>
                <w:left w:val="none" w:sz="0" w:space="0" w:color="auto"/>
                <w:bottom w:val="none" w:sz="0" w:space="0" w:color="auto"/>
                <w:right w:val="none" w:sz="0" w:space="0" w:color="auto"/>
              </w:divBdr>
            </w:div>
            <w:div w:id="1437823177">
              <w:marLeft w:val="0"/>
              <w:marRight w:val="0"/>
              <w:marTop w:val="0"/>
              <w:marBottom w:val="0"/>
              <w:divBdr>
                <w:top w:val="none" w:sz="0" w:space="0" w:color="auto"/>
                <w:left w:val="none" w:sz="0" w:space="0" w:color="auto"/>
                <w:bottom w:val="none" w:sz="0" w:space="0" w:color="auto"/>
                <w:right w:val="none" w:sz="0" w:space="0" w:color="auto"/>
              </w:divBdr>
            </w:div>
            <w:div w:id="1461000042">
              <w:marLeft w:val="0"/>
              <w:marRight w:val="0"/>
              <w:marTop w:val="0"/>
              <w:marBottom w:val="0"/>
              <w:divBdr>
                <w:top w:val="none" w:sz="0" w:space="0" w:color="auto"/>
                <w:left w:val="none" w:sz="0" w:space="0" w:color="auto"/>
                <w:bottom w:val="none" w:sz="0" w:space="0" w:color="auto"/>
                <w:right w:val="none" w:sz="0" w:space="0" w:color="auto"/>
              </w:divBdr>
            </w:div>
            <w:div w:id="1576087963">
              <w:marLeft w:val="0"/>
              <w:marRight w:val="0"/>
              <w:marTop w:val="0"/>
              <w:marBottom w:val="0"/>
              <w:divBdr>
                <w:top w:val="none" w:sz="0" w:space="0" w:color="auto"/>
                <w:left w:val="none" w:sz="0" w:space="0" w:color="auto"/>
                <w:bottom w:val="none" w:sz="0" w:space="0" w:color="auto"/>
                <w:right w:val="none" w:sz="0" w:space="0" w:color="auto"/>
              </w:divBdr>
            </w:div>
            <w:div w:id="1590430201">
              <w:marLeft w:val="0"/>
              <w:marRight w:val="0"/>
              <w:marTop w:val="0"/>
              <w:marBottom w:val="0"/>
              <w:divBdr>
                <w:top w:val="none" w:sz="0" w:space="0" w:color="auto"/>
                <w:left w:val="none" w:sz="0" w:space="0" w:color="auto"/>
                <w:bottom w:val="none" w:sz="0" w:space="0" w:color="auto"/>
                <w:right w:val="none" w:sz="0" w:space="0" w:color="auto"/>
              </w:divBdr>
            </w:div>
            <w:div w:id="1591812288">
              <w:marLeft w:val="0"/>
              <w:marRight w:val="0"/>
              <w:marTop w:val="0"/>
              <w:marBottom w:val="0"/>
              <w:divBdr>
                <w:top w:val="none" w:sz="0" w:space="0" w:color="auto"/>
                <w:left w:val="none" w:sz="0" w:space="0" w:color="auto"/>
                <w:bottom w:val="none" w:sz="0" w:space="0" w:color="auto"/>
                <w:right w:val="none" w:sz="0" w:space="0" w:color="auto"/>
              </w:divBdr>
            </w:div>
            <w:div w:id="1617833862">
              <w:marLeft w:val="0"/>
              <w:marRight w:val="0"/>
              <w:marTop w:val="0"/>
              <w:marBottom w:val="0"/>
              <w:divBdr>
                <w:top w:val="none" w:sz="0" w:space="0" w:color="auto"/>
                <w:left w:val="none" w:sz="0" w:space="0" w:color="auto"/>
                <w:bottom w:val="none" w:sz="0" w:space="0" w:color="auto"/>
                <w:right w:val="none" w:sz="0" w:space="0" w:color="auto"/>
              </w:divBdr>
            </w:div>
            <w:div w:id="1643464341">
              <w:marLeft w:val="0"/>
              <w:marRight w:val="0"/>
              <w:marTop w:val="0"/>
              <w:marBottom w:val="0"/>
              <w:divBdr>
                <w:top w:val="none" w:sz="0" w:space="0" w:color="auto"/>
                <w:left w:val="none" w:sz="0" w:space="0" w:color="auto"/>
                <w:bottom w:val="none" w:sz="0" w:space="0" w:color="auto"/>
                <w:right w:val="none" w:sz="0" w:space="0" w:color="auto"/>
              </w:divBdr>
            </w:div>
            <w:div w:id="1661151657">
              <w:marLeft w:val="0"/>
              <w:marRight w:val="0"/>
              <w:marTop w:val="0"/>
              <w:marBottom w:val="0"/>
              <w:divBdr>
                <w:top w:val="none" w:sz="0" w:space="0" w:color="auto"/>
                <w:left w:val="none" w:sz="0" w:space="0" w:color="auto"/>
                <w:bottom w:val="none" w:sz="0" w:space="0" w:color="auto"/>
                <w:right w:val="none" w:sz="0" w:space="0" w:color="auto"/>
              </w:divBdr>
            </w:div>
            <w:div w:id="1678850385">
              <w:marLeft w:val="0"/>
              <w:marRight w:val="0"/>
              <w:marTop w:val="0"/>
              <w:marBottom w:val="0"/>
              <w:divBdr>
                <w:top w:val="none" w:sz="0" w:space="0" w:color="auto"/>
                <w:left w:val="none" w:sz="0" w:space="0" w:color="auto"/>
                <w:bottom w:val="none" w:sz="0" w:space="0" w:color="auto"/>
                <w:right w:val="none" w:sz="0" w:space="0" w:color="auto"/>
              </w:divBdr>
            </w:div>
            <w:div w:id="1730609929">
              <w:marLeft w:val="0"/>
              <w:marRight w:val="0"/>
              <w:marTop w:val="0"/>
              <w:marBottom w:val="0"/>
              <w:divBdr>
                <w:top w:val="none" w:sz="0" w:space="0" w:color="auto"/>
                <w:left w:val="none" w:sz="0" w:space="0" w:color="auto"/>
                <w:bottom w:val="none" w:sz="0" w:space="0" w:color="auto"/>
                <w:right w:val="none" w:sz="0" w:space="0" w:color="auto"/>
              </w:divBdr>
            </w:div>
            <w:div w:id="1752852176">
              <w:marLeft w:val="0"/>
              <w:marRight w:val="0"/>
              <w:marTop w:val="0"/>
              <w:marBottom w:val="0"/>
              <w:divBdr>
                <w:top w:val="none" w:sz="0" w:space="0" w:color="auto"/>
                <w:left w:val="none" w:sz="0" w:space="0" w:color="auto"/>
                <w:bottom w:val="none" w:sz="0" w:space="0" w:color="auto"/>
                <w:right w:val="none" w:sz="0" w:space="0" w:color="auto"/>
              </w:divBdr>
            </w:div>
            <w:div w:id="1761246916">
              <w:marLeft w:val="0"/>
              <w:marRight w:val="0"/>
              <w:marTop w:val="0"/>
              <w:marBottom w:val="0"/>
              <w:divBdr>
                <w:top w:val="none" w:sz="0" w:space="0" w:color="auto"/>
                <w:left w:val="none" w:sz="0" w:space="0" w:color="auto"/>
                <w:bottom w:val="none" w:sz="0" w:space="0" w:color="auto"/>
                <w:right w:val="none" w:sz="0" w:space="0" w:color="auto"/>
              </w:divBdr>
            </w:div>
            <w:div w:id="1843472690">
              <w:marLeft w:val="0"/>
              <w:marRight w:val="0"/>
              <w:marTop w:val="0"/>
              <w:marBottom w:val="0"/>
              <w:divBdr>
                <w:top w:val="none" w:sz="0" w:space="0" w:color="auto"/>
                <w:left w:val="none" w:sz="0" w:space="0" w:color="auto"/>
                <w:bottom w:val="none" w:sz="0" w:space="0" w:color="auto"/>
                <w:right w:val="none" w:sz="0" w:space="0" w:color="auto"/>
              </w:divBdr>
            </w:div>
            <w:div w:id="1845239569">
              <w:marLeft w:val="0"/>
              <w:marRight w:val="0"/>
              <w:marTop w:val="0"/>
              <w:marBottom w:val="0"/>
              <w:divBdr>
                <w:top w:val="none" w:sz="0" w:space="0" w:color="auto"/>
                <w:left w:val="none" w:sz="0" w:space="0" w:color="auto"/>
                <w:bottom w:val="none" w:sz="0" w:space="0" w:color="auto"/>
                <w:right w:val="none" w:sz="0" w:space="0" w:color="auto"/>
              </w:divBdr>
            </w:div>
            <w:div w:id="1848517712">
              <w:marLeft w:val="0"/>
              <w:marRight w:val="0"/>
              <w:marTop w:val="0"/>
              <w:marBottom w:val="0"/>
              <w:divBdr>
                <w:top w:val="none" w:sz="0" w:space="0" w:color="auto"/>
                <w:left w:val="none" w:sz="0" w:space="0" w:color="auto"/>
                <w:bottom w:val="none" w:sz="0" w:space="0" w:color="auto"/>
                <w:right w:val="none" w:sz="0" w:space="0" w:color="auto"/>
              </w:divBdr>
            </w:div>
            <w:div w:id="1920603284">
              <w:marLeft w:val="0"/>
              <w:marRight w:val="0"/>
              <w:marTop w:val="0"/>
              <w:marBottom w:val="0"/>
              <w:divBdr>
                <w:top w:val="none" w:sz="0" w:space="0" w:color="auto"/>
                <w:left w:val="none" w:sz="0" w:space="0" w:color="auto"/>
                <w:bottom w:val="none" w:sz="0" w:space="0" w:color="auto"/>
                <w:right w:val="none" w:sz="0" w:space="0" w:color="auto"/>
              </w:divBdr>
            </w:div>
            <w:div w:id="1951470445">
              <w:marLeft w:val="0"/>
              <w:marRight w:val="0"/>
              <w:marTop w:val="0"/>
              <w:marBottom w:val="0"/>
              <w:divBdr>
                <w:top w:val="none" w:sz="0" w:space="0" w:color="auto"/>
                <w:left w:val="none" w:sz="0" w:space="0" w:color="auto"/>
                <w:bottom w:val="none" w:sz="0" w:space="0" w:color="auto"/>
                <w:right w:val="none" w:sz="0" w:space="0" w:color="auto"/>
              </w:divBdr>
            </w:div>
            <w:div w:id="1966346429">
              <w:marLeft w:val="0"/>
              <w:marRight w:val="0"/>
              <w:marTop w:val="0"/>
              <w:marBottom w:val="0"/>
              <w:divBdr>
                <w:top w:val="none" w:sz="0" w:space="0" w:color="auto"/>
                <w:left w:val="none" w:sz="0" w:space="0" w:color="auto"/>
                <w:bottom w:val="none" w:sz="0" w:space="0" w:color="auto"/>
                <w:right w:val="none" w:sz="0" w:space="0" w:color="auto"/>
              </w:divBdr>
            </w:div>
            <w:div w:id="1972248921">
              <w:marLeft w:val="0"/>
              <w:marRight w:val="0"/>
              <w:marTop w:val="0"/>
              <w:marBottom w:val="0"/>
              <w:divBdr>
                <w:top w:val="none" w:sz="0" w:space="0" w:color="auto"/>
                <w:left w:val="none" w:sz="0" w:space="0" w:color="auto"/>
                <w:bottom w:val="none" w:sz="0" w:space="0" w:color="auto"/>
                <w:right w:val="none" w:sz="0" w:space="0" w:color="auto"/>
              </w:divBdr>
            </w:div>
            <w:div w:id="1981886107">
              <w:marLeft w:val="0"/>
              <w:marRight w:val="0"/>
              <w:marTop w:val="0"/>
              <w:marBottom w:val="0"/>
              <w:divBdr>
                <w:top w:val="none" w:sz="0" w:space="0" w:color="auto"/>
                <w:left w:val="none" w:sz="0" w:space="0" w:color="auto"/>
                <w:bottom w:val="none" w:sz="0" w:space="0" w:color="auto"/>
                <w:right w:val="none" w:sz="0" w:space="0" w:color="auto"/>
              </w:divBdr>
            </w:div>
            <w:div w:id="1991246088">
              <w:marLeft w:val="0"/>
              <w:marRight w:val="0"/>
              <w:marTop w:val="0"/>
              <w:marBottom w:val="0"/>
              <w:divBdr>
                <w:top w:val="none" w:sz="0" w:space="0" w:color="auto"/>
                <w:left w:val="none" w:sz="0" w:space="0" w:color="auto"/>
                <w:bottom w:val="none" w:sz="0" w:space="0" w:color="auto"/>
                <w:right w:val="none" w:sz="0" w:space="0" w:color="auto"/>
              </w:divBdr>
            </w:div>
            <w:div w:id="2105488095">
              <w:marLeft w:val="0"/>
              <w:marRight w:val="0"/>
              <w:marTop w:val="0"/>
              <w:marBottom w:val="0"/>
              <w:divBdr>
                <w:top w:val="none" w:sz="0" w:space="0" w:color="auto"/>
                <w:left w:val="none" w:sz="0" w:space="0" w:color="auto"/>
                <w:bottom w:val="none" w:sz="0" w:space="0" w:color="auto"/>
                <w:right w:val="none" w:sz="0" w:space="0" w:color="auto"/>
              </w:divBdr>
            </w:div>
            <w:div w:id="2141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8159">
      <w:bodyDiv w:val="1"/>
      <w:marLeft w:val="0"/>
      <w:marRight w:val="0"/>
      <w:marTop w:val="0"/>
      <w:marBottom w:val="0"/>
      <w:divBdr>
        <w:top w:val="none" w:sz="0" w:space="0" w:color="auto"/>
        <w:left w:val="none" w:sz="0" w:space="0" w:color="auto"/>
        <w:bottom w:val="none" w:sz="0" w:space="0" w:color="auto"/>
        <w:right w:val="none" w:sz="0" w:space="0" w:color="auto"/>
      </w:divBdr>
    </w:div>
    <w:div w:id="469591275">
      <w:bodyDiv w:val="1"/>
      <w:marLeft w:val="0"/>
      <w:marRight w:val="0"/>
      <w:marTop w:val="0"/>
      <w:marBottom w:val="0"/>
      <w:divBdr>
        <w:top w:val="none" w:sz="0" w:space="0" w:color="auto"/>
        <w:left w:val="none" w:sz="0" w:space="0" w:color="auto"/>
        <w:bottom w:val="none" w:sz="0" w:space="0" w:color="auto"/>
        <w:right w:val="none" w:sz="0" w:space="0" w:color="auto"/>
      </w:divBdr>
    </w:div>
    <w:div w:id="475529577">
      <w:bodyDiv w:val="1"/>
      <w:marLeft w:val="0"/>
      <w:marRight w:val="0"/>
      <w:marTop w:val="0"/>
      <w:marBottom w:val="0"/>
      <w:divBdr>
        <w:top w:val="none" w:sz="0" w:space="0" w:color="auto"/>
        <w:left w:val="none" w:sz="0" w:space="0" w:color="auto"/>
        <w:bottom w:val="none" w:sz="0" w:space="0" w:color="auto"/>
        <w:right w:val="none" w:sz="0" w:space="0" w:color="auto"/>
      </w:divBdr>
    </w:div>
    <w:div w:id="507405326">
      <w:bodyDiv w:val="1"/>
      <w:marLeft w:val="0"/>
      <w:marRight w:val="0"/>
      <w:marTop w:val="0"/>
      <w:marBottom w:val="0"/>
      <w:divBdr>
        <w:top w:val="none" w:sz="0" w:space="0" w:color="auto"/>
        <w:left w:val="none" w:sz="0" w:space="0" w:color="auto"/>
        <w:bottom w:val="none" w:sz="0" w:space="0" w:color="auto"/>
        <w:right w:val="none" w:sz="0" w:space="0" w:color="auto"/>
      </w:divBdr>
    </w:div>
    <w:div w:id="531772396">
      <w:bodyDiv w:val="1"/>
      <w:marLeft w:val="0"/>
      <w:marRight w:val="0"/>
      <w:marTop w:val="0"/>
      <w:marBottom w:val="0"/>
      <w:divBdr>
        <w:top w:val="none" w:sz="0" w:space="0" w:color="auto"/>
        <w:left w:val="none" w:sz="0" w:space="0" w:color="auto"/>
        <w:bottom w:val="none" w:sz="0" w:space="0" w:color="auto"/>
        <w:right w:val="none" w:sz="0" w:space="0" w:color="auto"/>
      </w:divBdr>
    </w:div>
    <w:div w:id="626006513">
      <w:bodyDiv w:val="1"/>
      <w:marLeft w:val="0"/>
      <w:marRight w:val="0"/>
      <w:marTop w:val="0"/>
      <w:marBottom w:val="0"/>
      <w:divBdr>
        <w:top w:val="none" w:sz="0" w:space="0" w:color="auto"/>
        <w:left w:val="none" w:sz="0" w:space="0" w:color="auto"/>
        <w:bottom w:val="none" w:sz="0" w:space="0" w:color="auto"/>
        <w:right w:val="none" w:sz="0" w:space="0" w:color="auto"/>
      </w:divBdr>
      <w:divsChild>
        <w:div w:id="1700276164">
          <w:marLeft w:val="0"/>
          <w:marRight w:val="0"/>
          <w:marTop w:val="0"/>
          <w:marBottom w:val="0"/>
          <w:divBdr>
            <w:top w:val="none" w:sz="0" w:space="0" w:color="auto"/>
            <w:left w:val="none" w:sz="0" w:space="0" w:color="auto"/>
            <w:bottom w:val="none" w:sz="0" w:space="0" w:color="auto"/>
            <w:right w:val="none" w:sz="0" w:space="0" w:color="auto"/>
          </w:divBdr>
          <w:divsChild>
            <w:div w:id="85687919">
              <w:marLeft w:val="0"/>
              <w:marRight w:val="0"/>
              <w:marTop w:val="0"/>
              <w:marBottom w:val="0"/>
              <w:divBdr>
                <w:top w:val="none" w:sz="0" w:space="0" w:color="auto"/>
                <w:left w:val="none" w:sz="0" w:space="0" w:color="auto"/>
                <w:bottom w:val="none" w:sz="0" w:space="0" w:color="auto"/>
                <w:right w:val="none" w:sz="0" w:space="0" w:color="auto"/>
              </w:divBdr>
            </w:div>
            <w:div w:id="179011144">
              <w:marLeft w:val="0"/>
              <w:marRight w:val="0"/>
              <w:marTop w:val="0"/>
              <w:marBottom w:val="0"/>
              <w:divBdr>
                <w:top w:val="none" w:sz="0" w:space="0" w:color="auto"/>
                <w:left w:val="none" w:sz="0" w:space="0" w:color="auto"/>
                <w:bottom w:val="none" w:sz="0" w:space="0" w:color="auto"/>
                <w:right w:val="none" w:sz="0" w:space="0" w:color="auto"/>
              </w:divBdr>
            </w:div>
            <w:div w:id="192158982">
              <w:marLeft w:val="0"/>
              <w:marRight w:val="0"/>
              <w:marTop w:val="0"/>
              <w:marBottom w:val="0"/>
              <w:divBdr>
                <w:top w:val="none" w:sz="0" w:space="0" w:color="auto"/>
                <w:left w:val="none" w:sz="0" w:space="0" w:color="auto"/>
                <w:bottom w:val="none" w:sz="0" w:space="0" w:color="auto"/>
                <w:right w:val="none" w:sz="0" w:space="0" w:color="auto"/>
              </w:divBdr>
            </w:div>
            <w:div w:id="355736411">
              <w:marLeft w:val="0"/>
              <w:marRight w:val="0"/>
              <w:marTop w:val="0"/>
              <w:marBottom w:val="0"/>
              <w:divBdr>
                <w:top w:val="none" w:sz="0" w:space="0" w:color="auto"/>
                <w:left w:val="none" w:sz="0" w:space="0" w:color="auto"/>
                <w:bottom w:val="none" w:sz="0" w:space="0" w:color="auto"/>
                <w:right w:val="none" w:sz="0" w:space="0" w:color="auto"/>
              </w:divBdr>
            </w:div>
            <w:div w:id="392974096">
              <w:marLeft w:val="0"/>
              <w:marRight w:val="0"/>
              <w:marTop w:val="0"/>
              <w:marBottom w:val="0"/>
              <w:divBdr>
                <w:top w:val="none" w:sz="0" w:space="0" w:color="auto"/>
                <w:left w:val="none" w:sz="0" w:space="0" w:color="auto"/>
                <w:bottom w:val="none" w:sz="0" w:space="0" w:color="auto"/>
                <w:right w:val="none" w:sz="0" w:space="0" w:color="auto"/>
              </w:divBdr>
            </w:div>
            <w:div w:id="543443180">
              <w:marLeft w:val="0"/>
              <w:marRight w:val="0"/>
              <w:marTop w:val="0"/>
              <w:marBottom w:val="0"/>
              <w:divBdr>
                <w:top w:val="none" w:sz="0" w:space="0" w:color="auto"/>
                <w:left w:val="none" w:sz="0" w:space="0" w:color="auto"/>
                <w:bottom w:val="none" w:sz="0" w:space="0" w:color="auto"/>
                <w:right w:val="none" w:sz="0" w:space="0" w:color="auto"/>
              </w:divBdr>
            </w:div>
            <w:div w:id="680426813">
              <w:marLeft w:val="0"/>
              <w:marRight w:val="0"/>
              <w:marTop w:val="0"/>
              <w:marBottom w:val="0"/>
              <w:divBdr>
                <w:top w:val="none" w:sz="0" w:space="0" w:color="auto"/>
                <w:left w:val="none" w:sz="0" w:space="0" w:color="auto"/>
                <w:bottom w:val="none" w:sz="0" w:space="0" w:color="auto"/>
                <w:right w:val="none" w:sz="0" w:space="0" w:color="auto"/>
              </w:divBdr>
            </w:div>
            <w:div w:id="754322502">
              <w:marLeft w:val="0"/>
              <w:marRight w:val="0"/>
              <w:marTop w:val="0"/>
              <w:marBottom w:val="0"/>
              <w:divBdr>
                <w:top w:val="none" w:sz="0" w:space="0" w:color="auto"/>
                <w:left w:val="none" w:sz="0" w:space="0" w:color="auto"/>
                <w:bottom w:val="none" w:sz="0" w:space="0" w:color="auto"/>
                <w:right w:val="none" w:sz="0" w:space="0" w:color="auto"/>
              </w:divBdr>
            </w:div>
            <w:div w:id="769353196">
              <w:marLeft w:val="0"/>
              <w:marRight w:val="0"/>
              <w:marTop w:val="0"/>
              <w:marBottom w:val="0"/>
              <w:divBdr>
                <w:top w:val="none" w:sz="0" w:space="0" w:color="auto"/>
                <w:left w:val="none" w:sz="0" w:space="0" w:color="auto"/>
                <w:bottom w:val="none" w:sz="0" w:space="0" w:color="auto"/>
                <w:right w:val="none" w:sz="0" w:space="0" w:color="auto"/>
              </w:divBdr>
            </w:div>
            <w:div w:id="772020233">
              <w:marLeft w:val="0"/>
              <w:marRight w:val="0"/>
              <w:marTop w:val="0"/>
              <w:marBottom w:val="0"/>
              <w:divBdr>
                <w:top w:val="none" w:sz="0" w:space="0" w:color="auto"/>
                <w:left w:val="none" w:sz="0" w:space="0" w:color="auto"/>
                <w:bottom w:val="none" w:sz="0" w:space="0" w:color="auto"/>
                <w:right w:val="none" w:sz="0" w:space="0" w:color="auto"/>
              </w:divBdr>
            </w:div>
            <w:div w:id="794451458">
              <w:marLeft w:val="0"/>
              <w:marRight w:val="0"/>
              <w:marTop w:val="0"/>
              <w:marBottom w:val="0"/>
              <w:divBdr>
                <w:top w:val="none" w:sz="0" w:space="0" w:color="auto"/>
                <w:left w:val="none" w:sz="0" w:space="0" w:color="auto"/>
                <w:bottom w:val="none" w:sz="0" w:space="0" w:color="auto"/>
                <w:right w:val="none" w:sz="0" w:space="0" w:color="auto"/>
              </w:divBdr>
            </w:div>
            <w:div w:id="893080475">
              <w:marLeft w:val="0"/>
              <w:marRight w:val="0"/>
              <w:marTop w:val="0"/>
              <w:marBottom w:val="0"/>
              <w:divBdr>
                <w:top w:val="none" w:sz="0" w:space="0" w:color="auto"/>
                <w:left w:val="none" w:sz="0" w:space="0" w:color="auto"/>
                <w:bottom w:val="none" w:sz="0" w:space="0" w:color="auto"/>
                <w:right w:val="none" w:sz="0" w:space="0" w:color="auto"/>
              </w:divBdr>
            </w:div>
            <w:div w:id="914514746">
              <w:marLeft w:val="0"/>
              <w:marRight w:val="0"/>
              <w:marTop w:val="0"/>
              <w:marBottom w:val="0"/>
              <w:divBdr>
                <w:top w:val="none" w:sz="0" w:space="0" w:color="auto"/>
                <w:left w:val="none" w:sz="0" w:space="0" w:color="auto"/>
                <w:bottom w:val="none" w:sz="0" w:space="0" w:color="auto"/>
                <w:right w:val="none" w:sz="0" w:space="0" w:color="auto"/>
              </w:divBdr>
            </w:div>
            <w:div w:id="1012755485">
              <w:marLeft w:val="0"/>
              <w:marRight w:val="0"/>
              <w:marTop w:val="0"/>
              <w:marBottom w:val="0"/>
              <w:divBdr>
                <w:top w:val="none" w:sz="0" w:space="0" w:color="auto"/>
                <w:left w:val="none" w:sz="0" w:space="0" w:color="auto"/>
                <w:bottom w:val="none" w:sz="0" w:space="0" w:color="auto"/>
                <w:right w:val="none" w:sz="0" w:space="0" w:color="auto"/>
              </w:divBdr>
            </w:div>
            <w:div w:id="1046759196">
              <w:marLeft w:val="0"/>
              <w:marRight w:val="0"/>
              <w:marTop w:val="0"/>
              <w:marBottom w:val="0"/>
              <w:divBdr>
                <w:top w:val="none" w:sz="0" w:space="0" w:color="auto"/>
                <w:left w:val="none" w:sz="0" w:space="0" w:color="auto"/>
                <w:bottom w:val="none" w:sz="0" w:space="0" w:color="auto"/>
                <w:right w:val="none" w:sz="0" w:space="0" w:color="auto"/>
              </w:divBdr>
            </w:div>
            <w:div w:id="1474524949">
              <w:marLeft w:val="0"/>
              <w:marRight w:val="0"/>
              <w:marTop w:val="0"/>
              <w:marBottom w:val="0"/>
              <w:divBdr>
                <w:top w:val="none" w:sz="0" w:space="0" w:color="auto"/>
                <w:left w:val="none" w:sz="0" w:space="0" w:color="auto"/>
                <w:bottom w:val="none" w:sz="0" w:space="0" w:color="auto"/>
                <w:right w:val="none" w:sz="0" w:space="0" w:color="auto"/>
              </w:divBdr>
            </w:div>
            <w:div w:id="1611207805">
              <w:marLeft w:val="0"/>
              <w:marRight w:val="0"/>
              <w:marTop w:val="0"/>
              <w:marBottom w:val="0"/>
              <w:divBdr>
                <w:top w:val="none" w:sz="0" w:space="0" w:color="auto"/>
                <w:left w:val="none" w:sz="0" w:space="0" w:color="auto"/>
                <w:bottom w:val="none" w:sz="0" w:space="0" w:color="auto"/>
                <w:right w:val="none" w:sz="0" w:space="0" w:color="auto"/>
              </w:divBdr>
            </w:div>
            <w:div w:id="2063555236">
              <w:marLeft w:val="0"/>
              <w:marRight w:val="0"/>
              <w:marTop w:val="0"/>
              <w:marBottom w:val="0"/>
              <w:divBdr>
                <w:top w:val="none" w:sz="0" w:space="0" w:color="auto"/>
                <w:left w:val="none" w:sz="0" w:space="0" w:color="auto"/>
                <w:bottom w:val="none" w:sz="0" w:space="0" w:color="auto"/>
                <w:right w:val="none" w:sz="0" w:space="0" w:color="auto"/>
              </w:divBdr>
            </w:div>
            <w:div w:id="21191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4891">
      <w:bodyDiv w:val="1"/>
      <w:marLeft w:val="0"/>
      <w:marRight w:val="0"/>
      <w:marTop w:val="0"/>
      <w:marBottom w:val="0"/>
      <w:divBdr>
        <w:top w:val="none" w:sz="0" w:space="0" w:color="auto"/>
        <w:left w:val="none" w:sz="0" w:space="0" w:color="auto"/>
        <w:bottom w:val="none" w:sz="0" w:space="0" w:color="auto"/>
        <w:right w:val="none" w:sz="0" w:space="0" w:color="auto"/>
      </w:divBdr>
    </w:div>
    <w:div w:id="657264728">
      <w:bodyDiv w:val="1"/>
      <w:marLeft w:val="0"/>
      <w:marRight w:val="0"/>
      <w:marTop w:val="0"/>
      <w:marBottom w:val="0"/>
      <w:divBdr>
        <w:top w:val="none" w:sz="0" w:space="0" w:color="auto"/>
        <w:left w:val="none" w:sz="0" w:space="0" w:color="auto"/>
        <w:bottom w:val="none" w:sz="0" w:space="0" w:color="auto"/>
        <w:right w:val="none" w:sz="0" w:space="0" w:color="auto"/>
      </w:divBdr>
    </w:div>
    <w:div w:id="660306026">
      <w:bodyDiv w:val="1"/>
      <w:marLeft w:val="0"/>
      <w:marRight w:val="0"/>
      <w:marTop w:val="0"/>
      <w:marBottom w:val="0"/>
      <w:divBdr>
        <w:top w:val="none" w:sz="0" w:space="0" w:color="auto"/>
        <w:left w:val="none" w:sz="0" w:space="0" w:color="auto"/>
        <w:bottom w:val="none" w:sz="0" w:space="0" w:color="auto"/>
        <w:right w:val="none" w:sz="0" w:space="0" w:color="auto"/>
      </w:divBdr>
      <w:divsChild>
        <w:div w:id="2035232892">
          <w:marLeft w:val="0"/>
          <w:marRight w:val="0"/>
          <w:marTop w:val="0"/>
          <w:marBottom w:val="0"/>
          <w:divBdr>
            <w:top w:val="none" w:sz="0" w:space="0" w:color="auto"/>
            <w:left w:val="none" w:sz="0" w:space="0" w:color="auto"/>
            <w:bottom w:val="none" w:sz="0" w:space="0" w:color="auto"/>
            <w:right w:val="none" w:sz="0" w:space="0" w:color="auto"/>
          </w:divBdr>
          <w:divsChild>
            <w:div w:id="722407217">
              <w:marLeft w:val="0"/>
              <w:marRight w:val="0"/>
              <w:marTop w:val="0"/>
              <w:marBottom w:val="0"/>
              <w:divBdr>
                <w:top w:val="none" w:sz="0" w:space="0" w:color="auto"/>
                <w:left w:val="none" w:sz="0" w:space="0" w:color="auto"/>
                <w:bottom w:val="none" w:sz="0" w:space="0" w:color="auto"/>
                <w:right w:val="none" w:sz="0" w:space="0" w:color="auto"/>
              </w:divBdr>
            </w:div>
            <w:div w:id="1269584866">
              <w:marLeft w:val="0"/>
              <w:marRight w:val="0"/>
              <w:marTop w:val="0"/>
              <w:marBottom w:val="0"/>
              <w:divBdr>
                <w:top w:val="none" w:sz="0" w:space="0" w:color="auto"/>
                <w:left w:val="none" w:sz="0" w:space="0" w:color="auto"/>
                <w:bottom w:val="none" w:sz="0" w:space="0" w:color="auto"/>
                <w:right w:val="none" w:sz="0" w:space="0" w:color="auto"/>
              </w:divBdr>
            </w:div>
            <w:div w:id="892235549">
              <w:marLeft w:val="0"/>
              <w:marRight w:val="0"/>
              <w:marTop w:val="0"/>
              <w:marBottom w:val="0"/>
              <w:divBdr>
                <w:top w:val="none" w:sz="0" w:space="0" w:color="auto"/>
                <w:left w:val="none" w:sz="0" w:space="0" w:color="auto"/>
                <w:bottom w:val="none" w:sz="0" w:space="0" w:color="auto"/>
                <w:right w:val="none" w:sz="0" w:space="0" w:color="auto"/>
              </w:divBdr>
            </w:div>
            <w:div w:id="1100369031">
              <w:marLeft w:val="0"/>
              <w:marRight w:val="0"/>
              <w:marTop w:val="0"/>
              <w:marBottom w:val="0"/>
              <w:divBdr>
                <w:top w:val="none" w:sz="0" w:space="0" w:color="auto"/>
                <w:left w:val="none" w:sz="0" w:space="0" w:color="auto"/>
                <w:bottom w:val="none" w:sz="0" w:space="0" w:color="auto"/>
                <w:right w:val="none" w:sz="0" w:space="0" w:color="auto"/>
              </w:divBdr>
            </w:div>
            <w:div w:id="1813330077">
              <w:marLeft w:val="0"/>
              <w:marRight w:val="0"/>
              <w:marTop w:val="0"/>
              <w:marBottom w:val="0"/>
              <w:divBdr>
                <w:top w:val="none" w:sz="0" w:space="0" w:color="auto"/>
                <w:left w:val="none" w:sz="0" w:space="0" w:color="auto"/>
                <w:bottom w:val="none" w:sz="0" w:space="0" w:color="auto"/>
                <w:right w:val="none" w:sz="0" w:space="0" w:color="auto"/>
              </w:divBdr>
            </w:div>
            <w:div w:id="1950507888">
              <w:marLeft w:val="0"/>
              <w:marRight w:val="0"/>
              <w:marTop w:val="0"/>
              <w:marBottom w:val="0"/>
              <w:divBdr>
                <w:top w:val="none" w:sz="0" w:space="0" w:color="auto"/>
                <w:left w:val="none" w:sz="0" w:space="0" w:color="auto"/>
                <w:bottom w:val="none" w:sz="0" w:space="0" w:color="auto"/>
                <w:right w:val="none" w:sz="0" w:space="0" w:color="auto"/>
              </w:divBdr>
            </w:div>
            <w:div w:id="1618831368">
              <w:marLeft w:val="0"/>
              <w:marRight w:val="0"/>
              <w:marTop w:val="0"/>
              <w:marBottom w:val="0"/>
              <w:divBdr>
                <w:top w:val="none" w:sz="0" w:space="0" w:color="auto"/>
                <w:left w:val="none" w:sz="0" w:space="0" w:color="auto"/>
                <w:bottom w:val="none" w:sz="0" w:space="0" w:color="auto"/>
                <w:right w:val="none" w:sz="0" w:space="0" w:color="auto"/>
              </w:divBdr>
            </w:div>
            <w:div w:id="830102349">
              <w:marLeft w:val="0"/>
              <w:marRight w:val="0"/>
              <w:marTop w:val="0"/>
              <w:marBottom w:val="0"/>
              <w:divBdr>
                <w:top w:val="none" w:sz="0" w:space="0" w:color="auto"/>
                <w:left w:val="none" w:sz="0" w:space="0" w:color="auto"/>
                <w:bottom w:val="none" w:sz="0" w:space="0" w:color="auto"/>
                <w:right w:val="none" w:sz="0" w:space="0" w:color="auto"/>
              </w:divBdr>
            </w:div>
            <w:div w:id="740519643">
              <w:marLeft w:val="0"/>
              <w:marRight w:val="0"/>
              <w:marTop w:val="0"/>
              <w:marBottom w:val="0"/>
              <w:divBdr>
                <w:top w:val="none" w:sz="0" w:space="0" w:color="auto"/>
                <w:left w:val="none" w:sz="0" w:space="0" w:color="auto"/>
                <w:bottom w:val="none" w:sz="0" w:space="0" w:color="auto"/>
                <w:right w:val="none" w:sz="0" w:space="0" w:color="auto"/>
              </w:divBdr>
            </w:div>
            <w:div w:id="1514134">
              <w:marLeft w:val="0"/>
              <w:marRight w:val="0"/>
              <w:marTop w:val="0"/>
              <w:marBottom w:val="0"/>
              <w:divBdr>
                <w:top w:val="none" w:sz="0" w:space="0" w:color="auto"/>
                <w:left w:val="none" w:sz="0" w:space="0" w:color="auto"/>
                <w:bottom w:val="none" w:sz="0" w:space="0" w:color="auto"/>
                <w:right w:val="none" w:sz="0" w:space="0" w:color="auto"/>
              </w:divBdr>
            </w:div>
            <w:div w:id="244652497">
              <w:marLeft w:val="0"/>
              <w:marRight w:val="0"/>
              <w:marTop w:val="0"/>
              <w:marBottom w:val="0"/>
              <w:divBdr>
                <w:top w:val="none" w:sz="0" w:space="0" w:color="auto"/>
                <w:left w:val="none" w:sz="0" w:space="0" w:color="auto"/>
                <w:bottom w:val="none" w:sz="0" w:space="0" w:color="auto"/>
                <w:right w:val="none" w:sz="0" w:space="0" w:color="auto"/>
              </w:divBdr>
            </w:div>
            <w:div w:id="2096398230">
              <w:marLeft w:val="0"/>
              <w:marRight w:val="0"/>
              <w:marTop w:val="0"/>
              <w:marBottom w:val="0"/>
              <w:divBdr>
                <w:top w:val="none" w:sz="0" w:space="0" w:color="auto"/>
                <w:left w:val="none" w:sz="0" w:space="0" w:color="auto"/>
                <w:bottom w:val="none" w:sz="0" w:space="0" w:color="auto"/>
                <w:right w:val="none" w:sz="0" w:space="0" w:color="auto"/>
              </w:divBdr>
            </w:div>
            <w:div w:id="1094670531">
              <w:marLeft w:val="0"/>
              <w:marRight w:val="0"/>
              <w:marTop w:val="0"/>
              <w:marBottom w:val="0"/>
              <w:divBdr>
                <w:top w:val="none" w:sz="0" w:space="0" w:color="auto"/>
                <w:left w:val="none" w:sz="0" w:space="0" w:color="auto"/>
                <w:bottom w:val="none" w:sz="0" w:space="0" w:color="auto"/>
                <w:right w:val="none" w:sz="0" w:space="0" w:color="auto"/>
              </w:divBdr>
            </w:div>
            <w:div w:id="1076245602">
              <w:marLeft w:val="0"/>
              <w:marRight w:val="0"/>
              <w:marTop w:val="0"/>
              <w:marBottom w:val="0"/>
              <w:divBdr>
                <w:top w:val="none" w:sz="0" w:space="0" w:color="auto"/>
                <w:left w:val="none" w:sz="0" w:space="0" w:color="auto"/>
                <w:bottom w:val="none" w:sz="0" w:space="0" w:color="auto"/>
                <w:right w:val="none" w:sz="0" w:space="0" w:color="auto"/>
              </w:divBdr>
            </w:div>
            <w:div w:id="815729661">
              <w:marLeft w:val="0"/>
              <w:marRight w:val="0"/>
              <w:marTop w:val="0"/>
              <w:marBottom w:val="0"/>
              <w:divBdr>
                <w:top w:val="none" w:sz="0" w:space="0" w:color="auto"/>
                <w:left w:val="none" w:sz="0" w:space="0" w:color="auto"/>
                <w:bottom w:val="none" w:sz="0" w:space="0" w:color="auto"/>
                <w:right w:val="none" w:sz="0" w:space="0" w:color="auto"/>
              </w:divBdr>
            </w:div>
            <w:div w:id="1765805595">
              <w:marLeft w:val="0"/>
              <w:marRight w:val="0"/>
              <w:marTop w:val="0"/>
              <w:marBottom w:val="0"/>
              <w:divBdr>
                <w:top w:val="none" w:sz="0" w:space="0" w:color="auto"/>
                <w:left w:val="none" w:sz="0" w:space="0" w:color="auto"/>
                <w:bottom w:val="none" w:sz="0" w:space="0" w:color="auto"/>
                <w:right w:val="none" w:sz="0" w:space="0" w:color="auto"/>
              </w:divBdr>
            </w:div>
            <w:div w:id="942609788">
              <w:marLeft w:val="0"/>
              <w:marRight w:val="0"/>
              <w:marTop w:val="0"/>
              <w:marBottom w:val="0"/>
              <w:divBdr>
                <w:top w:val="none" w:sz="0" w:space="0" w:color="auto"/>
                <w:left w:val="none" w:sz="0" w:space="0" w:color="auto"/>
                <w:bottom w:val="none" w:sz="0" w:space="0" w:color="auto"/>
                <w:right w:val="none" w:sz="0" w:space="0" w:color="auto"/>
              </w:divBdr>
            </w:div>
            <w:div w:id="1169636335">
              <w:marLeft w:val="0"/>
              <w:marRight w:val="0"/>
              <w:marTop w:val="0"/>
              <w:marBottom w:val="0"/>
              <w:divBdr>
                <w:top w:val="none" w:sz="0" w:space="0" w:color="auto"/>
                <w:left w:val="none" w:sz="0" w:space="0" w:color="auto"/>
                <w:bottom w:val="none" w:sz="0" w:space="0" w:color="auto"/>
                <w:right w:val="none" w:sz="0" w:space="0" w:color="auto"/>
              </w:divBdr>
            </w:div>
            <w:div w:id="1811242270">
              <w:marLeft w:val="0"/>
              <w:marRight w:val="0"/>
              <w:marTop w:val="0"/>
              <w:marBottom w:val="0"/>
              <w:divBdr>
                <w:top w:val="none" w:sz="0" w:space="0" w:color="auto"/>
                <w:left w:val="none" w:sz="0" w:space="0" w:color="auto"/>
                <w:bottom w:val="none" w:sz="0" w:space="0" w:color="auto"/>
                <w:right w:val="none" w:sz="0" w:space="0" w:color="auto"/>
              </w:divBdr>
            </w:div>
            <w:div w:id="1967616549">
              <w:marLeft w:val="0"/>
              <w:marRight w:val="0"/>
              <w:marTop w:val="0"/>
              <w:marBottom w:val="0"/>
              <w:divBdr>
                <w:top w:val="none" w:sz="0" w:space="0" w:color="auto"/>
                <w:left w:val="none" w:sz="0" w:space="0" w:color="auto"/>
                <w:bottom w:val="none" w:sz="0" w:space="0" w:color="auto"/>
                <w:right w:val="none" w:sz="0" w:space="0" w:color="auto"/>
              </w:divBdr>
            </w:div>
            <w:div w:id="424571299">
              <w:marLeft w:val="0"/>
              <w:marRight w:val="0"/>
              <w:marTop w:val="0"/>
              <w:marBottom w:val="0"/>
              <w:divBdr>
                <w:top w:val="none" w:sz="0" w:space="0" w:color="auto"/>
                <w:left w:val="none" w:sz="0" w:space="0" w:color="auto"/>
                <w:bottom w:val="none" w:sz="0" w:space="0" w:color="auto"/>
                <w:right w:val="none" w:sz="0" w:space="0" w:color="auto"/>
              </w:divBdr>
            </w:div>
            <w:div w:id="351348743">
              <w:marLeft w:val="0"/>
              <w:marRight w:val="0"/>
              <w:marTop w:val="0"/>
              <w:marBottom w:val="0"/>
              <w:divBdr>
                <w:top w:val="none" w:sz="0" w:space="0" w:color="auto"/>
                <w:left w:val="none" w:sz="0" w:space="0" w:color="auto"/>
                <w:bottom w:val="none" w:sz="0" w:space="0" w:color="auto"/>
                <w:right w:val="none" w:sz="0" w:space="0" w:color="auto"/>
              </w:divBdr>
            </w:div>
            <w:div w:id="825704183">
              <w:marLeft w:val="0"/>
              <w:marRight w:val="0"/>
              <w:marTop w:val="0"/>
              <w:marBottom w:val="0"/>
              <w:divBdr>
                <w:top w:val="none" w:sz="0" w:space="0" w:color="auto"/>
                <w:left w:val="none" w:sz="0" w:space="0" w:color="auto"/>
                <w:bottom w:val="none" w:sz="0" w:space="0" w:color="auto"/>
                <w:right w:val="none" w:sz="0" w:space="0" w:color="auto"/>
              </w:divBdr>
            </w:div>
            <w:div w:id="506405978">
              <w:marLeft w:val="0"/>
              <w:marRight w:val="0"/>
              <w:marTop w:val="0"/>
              <w:marBottom w:val="0"/>
              <w:divBdr>
                <w:top w:val="none" w:sz="0" w:space="0" w:color="auto"/>
                <w:left w:val="none" w:sz="0" w:space="0" w:color="auto"/>
                <w:bottom w:val="none" w:sz="0" w:space="0" w:color="auto"/>
                <w:right w:val="none" w:sz="0" w:space="0" w:color="auto"/>
              </w:divBdr>
            </w:div>
            <w:div w:id="800810562">
              <w:marLeft w:val="0"/>
              <w:marRight w:val="0"/>
              <w:marTop w:val="0"/>
              <w:marBottom w:val="0"/>
              <w:divBdr>
                <w:top w:val="none" w:sz="0" w:space="0" w:color="auto"/>
                <w:left w:val="none" w:sz="0" w:space="0" w:color="auto"/>
                <w:bottom w:val="none" w:sz="0" w:space="0" w:color="auto"/>
                <w:right w:val="none" w:sz="0" w:space="0" w:color="auto"/>
              </w:divBdr>
            </w:div>
            <w:div w:id="193346804">
              <w:marLeft w:val="0"/>
              <w:marRight w:val="0"/>
              <w:marTop w:val="0"/>
              <w:marBottom w:val="0"/>
              <w:divBdr>
                <w:top w:val="none" w:sz="0" w:space="0" w:color="auto"/>
                <w:left w:val="none" w:sz="0" w:space="0" w:color="auto"/>
                <w:bottom w:val="none" w:sz="0" w:space="0" w:color="auto"/>
                <w:right w:val="none" w:sz="0" w:space="0" w:color="auto"/>
              </w:divBdr>
            </w:div>
            <w:div w:id="89784744">
              <w:marLeft w:val="0"/>
              <w:marRight w:val="0"/>
              <w:marTop w:val="0"/>
              <w:marBottom w:val="0"/>
              <w:divBdr>
                <w:top w:val="none" w:sz="0" w:space="0" w:color="auto"/>
                <w:left w:val="none" w:sz="0" w:space="0" w:color="auto"/>
                <w:bottom w:val="none" w:sz="0" w:space="0" w:color="auto"/>
                <w:right w:val="none" w:sz="0" w:space="0" w:color="auto"/>
              </w:divBdr>
            </w:div>
            <w:div w:id="179053888">
              <w:marLeft w:val="0"/>
              <w:marRight w:val="0"/>
              <w:marTop w:val="0"/>
              <w:marBottom w:val="0"/>
              <w:divBdr>
                <w:top w:val="none" w:sz="0" w:space="0" w:color="auto"/>
                <w:left w:val="none" w:sz="0" w:space="0" w:color="auto"/>
                <w:bottom w:val="none" w:sz="0" w:space="0" w:color="auto"/>
                <w:right w:val="none" w:sz="0" w:space="0" w:color="auto"/>
              </w:divBdr>
            </w:div>
            <w:div w:id="544148536">
              <w:marLeft w:val="0"/>
              <w:marRight w:val="0"/>
              <w:marTop w:val="0"/>
              <w:marBottom w:val="0"/>
              <w:divBdr>
                <w:top w:val="none" w:sz="0" w:space="0" w:color="auto"/>
                <w:left w:val="none" w:sz="0" w:space="0" w:color="auto"/>
                <w:bottom w:val="none" w:sz="0" w:space="0" w:color="auto"/>
                <w:right w:val="none" w:sz="0" w:space="0" w:color="auto"/>
              </w:divBdr>
            </w:div>
            <w:div w:id="1419671150">
              <w:marLeft w:val="0"/>
              <w:marRight w:val="0"/>
              <w:marTop w:val="0"/>
              <w:marBottom w:val="0"/>
              <w:divBdr>
                <w:top w:val="none" w:sz="0" w:space="0" w:color="auto"/>
                <w:left w:val="none" w:sz="0" w:space="0" w:color="auto"/>
                <w:bottom w:val="none" w:sz="0" w:space="0" w:color="auto"/>
                <w:right w:val="none" w:sz="0" w:space="0" w:color="auto"/>
              </w:divBdr>
            </w:div>
            <w:div w:id="1971747039">
              <w:marLeft w:val="0"/>
              <w:marRight w:val="0"/>
              <w:marTop w:val="0"/>
              <w:marBottom w:val="0"/>
              <w:divBdr>
                <w:top w:val="none" w:sz="0" w:space="0" w:color="auto"/>
                <w:left w:val="none" w:sz="0" w:space="0" w:color="auto"/>
                <w:bottom w:val="none" w:sz="0" w:space="0" w:color="auto"/>
                <w:right w:val="none" w:sz="0" w:space="0" w:color="auto"/>
              </w:divBdr>
            </w:div>
            <w:div w:id="914096442">
              <w:marLeft w:val="0"/>
              <w:marRight w:val="0"/>
              <w:marTop w:val="0"/>
              <w:marBottom w:val="0"/>
              <w:divBdr>
                <w:top w:val="none" w:sz="0" w:space="0" w:color="auto"/>
                <w:left w:val="none" w:sz="0" w:space="0" w:color="auto"/>
                <w:bottom w:val="none" w:sz="0" w:space="0" w:color="auto"/>
                <w:right w:val="none" w:sz="0" w:space="0" w:color="auto"/>
              </w:divBdr>
            </w:div>
            <w:div w:id="297418528">
              <w:marLeft w:val="0"/>
              <w:marRight w:val="0"/>
              <w:marTop w:val="0"/>
              <w:marBottom w:val="0"/>
              <w:divBdr>
                <w:top w:val="none" w:sz="0" w:space="0" w:color="auto"/>
                <w:left w:val="none" w:sz="0" w:space="0" w:color="auto"/>
                <w:bottom w:val="none" w:sz="0" w:space="0" w:color="auto"/>
                <w:right w:val="none" w:sz="0" w:space="0" w:color="auto"/>
              </w:divBdr>
            </w:div>
            <w:div w:id="1021322573">
              <w:marLeft w:val="0"/>
              <w:marRight w:val="0"/>
              <w:marTop w:val="0"/>
              <w:marBottom w:val="0"/>
              <w:divBdr>
                <w:top w:val="none" w:sz="0" w:space="0" w:color="auto"/>
                <w:left w:val="none" w:sz="0" w:space="0" w:color="auto"/>
                <w:bottom w:val="none" w:sz="0" w:space="0" w:color="auto"/>
                <w:right w:val="none" w:sz="0" w:space="0" w:color="auto"/>
              </w:divBdr>
            </w:div>
            <w:div w:id="284502769">
              <w:marLeft w:val="0"/>
              <w:marRight w:val="0"/>
              <w:marTop w:val="0"/>
              <w:marBottom w:val="0"/>
              <w:divBdr>
                <w:top w:val="none" w:sz="0" w:space="0" w:color="auto"/>
                <w:left w:val="none" w:sz="0" w:space="0" w:color="auto"/>
                <w:bottom w:val="none" w:sz="0" w:space="0" w:color="auto"/>
                <w:right w:val="none" w:sz="0" w:space="0" w:color="auto"/>
              </w:divBdr>
            </w:div>
            <w:div w:id="1785922067">
              <w:marLeft w:val="0"/>
              <w:marRight w:val="0"/>
              <w:marTop w:val="0"/>
              <w:marBottom w:val="0"/>
              <w:divBdr>
                <w:top w:val="none" w:sz="0" w:space="0" w:color="auto"/>
                <w:left w:val="none" w:sz="0" w:space="0" w:color="auto"/>
                <w:bottom w:val="none" w:sz="0" w:space="0" w:color="auto"/>
                <w:right w:val="none" w:sz="0" w:space="0" w:color="auto"/>
              </w:divBdr>
            </w:div>
            <w:div w:id="286930724">
              <w:marLeft w:val="0"/>
              <w:marRight w:val="0"/>
              <w:marTop w:val="0"/>
              <w:marBottom w:val="0"/>
              <w:divBdr>
                <w:top w:val="none" w:sz="0" w:space="0" w:color="auto"/>
                <w:left w:val="none" w:sz="0" w:space="0" w:color="auto"/>
                <w:bottom w:val="none" w:sz="0" w:space="0" w:color="auto"/>
                <w:right w:val="none" w:sz="0" w:space="0" w:color="auto"/>
              </w:divBdr>
            </w:div>
            <w:div w:id="1827822964">
              <w:marLeft w:val="0"/>
              <w:marRight w:val="0"/>
              <w:marTop w:val="0"/>
              <w:marBottom w:val="0"/>
              <w:divBdr>
                <w:top w:val="none" w:sz="0" w:space="0" w:color="auto"/>
                <w:left w:val="none" w:sz="0" w:space="0" w:color="auto"/>
                <w:bottom w:val="none" w:sz="0" w:space="0" w:color="auto"/>
                <w:right w:val="none" w:sz="0" w:space="0" w:color="auto"/>
              </w:divBdr>
            </w:div>
            <w:div w:id="1393432885">
              <w:marLeft w:val="0"/>
              <w:marRight w:val="0"/>
              <w:marTop w:val="0"/>
              <w:marBottom w:val="0"/>
              <w:divBdr>
                <w:top w:val="none" w:sz="0" w:space="0" w:color="auto"/>
                <w:left w:val="none" w:sz="0" w:space="0" w:color="auto"/>
                <w:bottom w:val="none" w:sz="0" w:space="0" w:color="auto"/>
                <w:right w:val="none" w:sz="0" w:space="0" w:color="auto"/>
              </w:divBdr>
            </w:div>
            <w:div w:id="151873144">
              <w:marLeft w:val="0"/>
              <w:marRight w:val="0"/>
              <w:marTop w:val="0"/>
              <w:marBottom w:val="0"/>
              <w:divBdr>
                <w:top w:val="none" w:sz="0" w:space="0" w:color="auto"/>
                <w:left w:val="none" w:sz="0" w:space="0" w:color="auto"/>
                <w:bottom w:val="none" w:sz="0" w:space="0" w:color="auto"/>
                <w:right w:val="none" w:sz="0" w:space="0" w:color="auto"/>
              </w:divBdr>
            </w:div>
            <w:div w:id="892544994">
              <w:marLeft w:val="0"/>
              <w:marRight w:val="0"/>
              <w:marTop w:val="0"/>
              <w:marBottom w:val="0"/>
              <w:divBdr>
                <w:top w:val="none" w:sz="0" w:space="0" w:color="auto"/>
                <w:left w:val="none" w:sz="0" w:space="0" w:color="auto"/>
                <w:bottom w:val="none" w:sz="0" w:space="0" w:color="auto"/>
                <w:right w:val="none" w:sz="0" w:space="0" w:color="auto"/>
              </w:divBdr>
            </w:div>
            <w:div w:id="494801460">
              <w:marLeft w:val="0"/>
              <w:marRight w:val="0"/>
              <w:marTop w:val="0"/>
              <w:marBottom w:val="0"/>
              <w:divBdr>
                <w:top w:val="none" w:sz="0" w:space="0" w:color="auto"/>
                <w:left w:val="none" w:sz="0" w:space="0" w:color="auto"/>
                <w:bottom w:val="none" w:sz="0" w:space="0" w:color="auto"/>
                <w:right w:val="none" w:sz="0" w:space="0" w:color="auto"/>
              </w:divBdr>
            </w:div>
            <w:div w:id="1477721536">
              <w:marLeft w:val="0"/>
              <w:marRight w:val="0"/>
              <w:marTop w:val="0"/>
              <w:marBottom w:val="0"/>
              <w:divBdr>
                <w:top w:val="none" w:sz="0" w:space="0" w:color="auto"/>
                <w:left w:val="none" w:sz="0" w:space="0" w:color="auto"/>
                <w:bottom w:val="none" w:sz="0" w:space="0" w:color="auto"/>
                <w:right w:val="none" w:sz="0" w:space="0" w:color="auto"/>
              </w:divBdr>
            </w:div>
            <w:div w:id="173568430">
              <w:marLeft w:val="0"/>
              <w:marRight w:val="0"/>
              <w:marTop w:val="0"/>
              <w:marBottom w:val="0"/>
              <w:divBdr>
                <w:top w:val="none" w:sz="0" w:space="0" w:color="auto"/>
                <w:left w:val="none" w:sz="0" w:space="0" w:color="auto"/>
                <w:bottom w:val="none" w:sz="0" w:space="0" w:color="auto"/>
                <w:right w:val="none" w:sz="0" w:space="0" w:color="auto"/>
              </w:divBdr>
            </w:div>
            <w:div w:id="13094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51520">
      <w:bodyDiv w:val="1"/>
      <w:marLeft w:val="0"/>
      <w:marRight w:val="0"/>
      <w:marTop w:val="0"/>
      <w:marBottom w:val="0"/>
      <w:divBdr>
        <w:top w:val="none" w:sz="0" w:space="0" w:color="auto"/>
        <w:left w:val="none" w:sz="0" w:space="0" w:color="auto"/>
        <w:bottom w:val="none" w:sz="0" w:space="0" w:color="auto"/>
        <w:right w:val="none" w:sz="0" w:space="0" w:color="auto"/>
      </w:divBdr>
    </w:div>
    <w:div w:id="700596548">
      <w:bodyDiv w:val="1"/>
      <w:marLeft w:val="0"/>
      <w:marRight w:val="0"/>
      <w:marTop w:val="0"/>
      <w:marBottom w:val="0"/>
      <w:divBdr>
        <w:top w:val="none" w:sz="0" w:space="0" w:color="auto"/>
        <w:left w:val="none" w:sz="0" w:space="0" w:color="auto"/>
        <w:bottom w:val="none" w:sz="0" w:space="0" w:color="auto"/>
        <w:right w:val="none" w:sz="0" w:space="0" w:color="auto"/>
      </w:divBdr>
    </w:div>
    <w:div w:id="717512474">
      <w:bodyDiv w:val="1"/>
      <w:marLeft w:val="0"/>
      <w:marRight w:val="0"/>
      <w:marTop w:val="0"/>
      <w:marBottom w:val="0"/>
      <w:divBdr>
        <w:top w:val="none" w:sz="0" w:space="0" w:color="auto"/>
        <w:left w:val="none" w:sz="0" w:space="0" w:color="auto"/>
        <w:bottom w:val="none" w:sz="0" w:space="0" w:color="auto"/>
        <w:right w:val="none" w:sz="0" w:space="0" w:color="auto"/>
      </w:divBdr>
    </w:div>
    <w:div w:id="736438309">
      <w:bodyDiv w:val="1"/>
      <w:marLeft w:val="0"/>
      <w:marRight w:val="0"/>
      <w:marTop w:val="0"/>
      <w:marBottom w:val="0"/>
      <w:divBdr>
        <w:top w:val="none" w:sz="0" w:space="0" w:color="auto"/>
        <w:left w:val="none" w:sz="0" w:space="0" w:color="auto"/>
        <w:bottom w:val="none" w:sz="0" w:space="0" w:color="auto"/>
        <w:right w:val="none" w:sz="0" w:space="0" w:color="auto"/>
      </w:divBdr>
    </w:div>
    <w:div w:id="746414213">
      <w:bodyDiv w:val="1"/>
      <w:marLeft w:val="0"/>
      <w:marRight w:val="0"/>
      <w:marTop w:val="0"/>
      <w:marBottom w:val="0"/>
      <w:divBdr>
        <w:top w:val="none" w:sz="0" w:space="0" w:color="auto"/>
        <w:left w:val="none" w:sz="0" w:space="0" w:color="auto"/>
        <w:bottom w:val="none" w:sz="0" w:space="0" w:color="auto"/>
        <w:right w:val="none" w:sz="0" w:space="0" w:color="auto"/>
      </w:divBdr>
    </w:div>
    <w:div w:id="750002062">
      <w:bodyDiv w:val="1"/>
      <w:marLeft w:val="0"/>
      <w:marRight w:val="0"/>
      <w:marTop w:val="0"/>
      <w:marBottom w:val="0"/>
      <w:divBdr>
        <w:top w:val="none" w:sz="0" w:space="0" w:color="auto"/>
        <w:left w:val="none" w:sz="0" w:space="0" w:color="auto"/>
        <w:bottom w:val="none" w:sz="0" w:space="0" w:color="auto"/>
        <w:right w:val="none" w:sz="0" w:space="0" w:color="auto"/>
      </w:divBdr>
    </w:div>
    <w:div w:id="756292047">
      <w:bodyDiv w:val="1"/>
      <w:marLeft w:val="0"/>
      <w:marRight w:val="0"/>
      <w:marTop w:val="0"/>
      <w:marBottom w:val="0"/>
      <w:divBdr>
        <w:top w:val="none" w:sz="0" w:space="0" w:color="auto"/>
        <w:left w:val="none" w:sz="0" w:space="0" w:color="auto"/>
        <w:bottom w:val="none" w:sz="0" w:space="0" w:color="auto"/>
        <w:right w:val="none" w:sz="0" w:space="0" w:color="auto"/>
      </w:divBdr>
    </w:div>
    <w:div w:id="765151693">
      <w:bodyDiv w:val="1"/>
      <w:marLeft w:val="0"/>
      <w:marRight w:val="0"/>
      <w:marTop w:val="0"/>
      <w:marBottom w:val="0"/>
      <w:divBdr>
        <w:top w:val="none" w:sz="0" w:space="0" w:color="auto"/>
        <w:left w:val="none" w:sz="0" w:space="0" w:color="auto"/>
        <w:bottom w:val="none" w:sz="0" w:space="0" w:color="auto"/>
        <w:right w:val="none" w:sz="0" w:space="0" w:color="auto"/>
      </w:divBdr>
    </w:div>
    <w:div w:id="836649371">
      <w:bodyDiv w:val="1"/>
      <w:marLeft w:val="0"/>
      <w:marRight w:val="0"/>
      <w:marTop w:val="0"/>
      <w:marBottom w:val="0"/>
      <w:divBdr>
        <w:top w:val="none" w:sz="0" w:space="0" w:color="auto"/>
        <w:left w:val="none" w:sz="0" w:space="0" w:color="auto"/>
        <w:bottom w:val="none" w:sz="0" w:space="0" w:color="auto"/>
        <w:right w:val="none" w:sz="0" w:space="0" w:color="auto"/>
      </w:divBdr>
    </w:div>
    <w:div w:id="838160159">
      <w:bodyDiv w:val="1"/>
      <w:marLeft w:val="0"/>
      <w:marRight w:val="0"/>
      <w:marTop w:val="0"/>
      <w:marBottom w:val="0"/>
      <w:divBdr>
        <w:top w:val="none" w:sz="0" w:space="0" w:color="auto"/>
        <w:left w:val="none" w:sz="0" w:space="0" w:color="auto"/>
        <w:bottom w:val="none" w:sz="0" w:space="0" w:color="auto"/>
        <w:right w:val="none" w:sz="0" w:space="0" w:color="auto"/>
      </w:divBdr>
    </w:div>
    <w:div w:id="873427788">
      <w:bodyDiv w:val="1"/>
      <w:marLeft w:val="0"/>
      <w:marRight w:val="0"/>
      <w:marTop w:val="0"/>
      <w:marBottom w:val="0"/>
      <w:divBdr>
        <w:top w:val="none" w:sz="0" w:space="0" w:color="auto"/>
        <w:left w:val="none" w:sz="0" w:space="0" w:color="auto"/>
        <w:bottom w:val="none" w:sz="0" w:space="0" w:color="auto"/>
        <w:right w:val="none" w:sz="0" w:space="0" w:color="auto"/>
      </w:divBdr>
    </w:div>
    <w:div w:id="1037661455">
      <w:bodyDiv w:val="1"/>
      <w:marLeft w:val="0"/>
      <w:marRight w:val="0"/>
      <w:marTop w:val="0"/>
      <w:marBottom w:val="0"/>
      <w:divBdr>
        <w:top w:val="none" w:sz="0" w:space="0" w:color="auto"/>
        <w:left w:val="none" w:sz="0" w:space="0" w:color="auto"/>
        <w:bottom w:val="none" w:sz="0" w:space="0" w:color="auto"/>
        <w:right w:val="none" w:sz="0" w:space="0" w:color="auto"/>
      </w:divBdr>
    </w:div>
    <w:div w:id="1049458795">
      <w:bodyDiv w:val="1"/>
      <w:marLeft w:val="0"/>
      <w:marRight w:val="0"/>
      <w:marTop w:val="0"/>
      <w:marBottom w:val="0"/>
      <w:divBdr>
        <w:top w:val="none" w:sz="0" w:space="0" w:color="auto"/>
        <w:left w:val="none" w:sz="0" w:space="0" w:color="auto"/>
        <w:bottom w:val="none" w:sz="0" w:space="0" w:color="auto"/>
        <w:right w:val="none" w:sz="0" w:space="0" w:color="auto"/>
      </w:divBdr>
    </w:div>
    <w:div w:id="1099181151">
      <w:bodyDiv w:val="1"/>
      <w:marLeft w:val="0"/>
      <w:marRight w:val="0"/>
      <w:marTop w:val="0"/>
      <w:marBottom w:val="0"/>
      <w:divBdr>
        <w:top w:val="none" w:sz="0" w:space="0" w:color="auto"/>
        <w:left w:val="none" w:sz="0" w:space="0" w:color="auto"/>
        <w:bottom w:val="none" w:sz="0" w:space="0" w:color="auto"/>
        <w:right w:val="none" w:sz="0" w:space="0" w:color="auto"/>
      </w:divBdr>
    </w:div>
    <w:div w:id="1206210677">
      <w:bodyDiv w:val="1"/>
      <w:marLeft w:val="0"/>
      <w:marRight w:val="0"/>
      <w:marTop w:val="0"/>
      <w:marBottom w:val="0"/>
      <w:divBdr>
        <w:top w:val="none" w:sz="0" w:space="0" w:color="auto"/>
        <w:left w:val="none" w:sz="0" w:space="0" w:color="auto"/>
        <w:bottom w:val="none" w:sz="0" w:space="0" w:color="auto"/>
        <w:right w:val="none" w:sz="0" w:space="0" w:color="auto"/>
      </w:divBdr>
    </w:div>
    <w:div w:id="1208302884">
      <w:bodyDiv w:val="1"/>
      <w:marLeft w:val="0"/>
      <w:marRight w:val="0"/>
      <w:marTop w:val="0"/>
      <w:marBottom w:val="0"/>
      <w:divBdr>
        <w:top w:val="none" w:sz="0" w:space="0" w:color="auto"/>
        <w:left w:val="none" w:sz="0" w:space="0" w:color="auto"/>
        <w:bottom w:val="none" w:sz="0" w:space="0" w:color="auto"/>
        <w:right w:val="none" w:sz="0" w:space="0" w:color="auto"/>
      </w:divBdr>
    </w:div>
    <w:div w:id="1223523659">
      <w:bodyDiv w:val="1"/>
      <w:marLeft w:val="0"/>
      <w:marRight w:val="0"/>
      <w:marTop w:val="0"/>
      <w:marBottom w:val="0"/>
      <w:divBdr>
        <w:top w:val="none" w:sz="0" w:space="0" w:color="auto"/>
        <w:left w:val="none" w:sz="0" w:space="0" w:color="auto"/>
        <w:bottom w:val="none" w:sz="0" w:space="0" w:color="auto"/>
        <w:right w:val="none" w:sz="0" w:space="0" w:color="auto"/>
      </w:divBdr>
    </w:div>
    <w:div w:id="1326546791">
      <w:bodyDiv w:val="1"/>
      <w:marLeft w:val="0"/>
      <w:marRight w:val="0"/>
      <w:marTop w:val="0"/>
      <w:marBottom w:val="0"/>
      <w:divBdr>
        <w:top w:val="none" w:sz="0" w:space="0" w:color="auto"/>
        <w:left w:val="none" w:sz="0" w:space="0" w:color="auto"/>
        <w:bottom w:val="none" w:sz="0" w:space="0" w:color="auto"/>
        <w:right w:val="none" w:sz="0" w:space="0" w:color="auto"/>
      </w:divBdr>
    </w:div>
    <w:div w:id="1387753497">
      <w:bodyDiv w:val="1"/>
      <w:marLeft w:val="0"/>
      <w:marRight w:val="0"/>
      <w:marTop w:val="0"/>
      <w:marBottom w:val="0"/>
      <w:divBdr>
        <w:top w:val="none" w:sz="0" w:space="0" w:color="auto"/>
        <w:left w:val="none" w:sz="0" w:space="0" w:color="auto"/>
        <w:bottom w:val="none" w:sz="0" w:space="0" w:color="auto"/>
        <w:right w:val="none" w:sz="0" w:space="0" w:color="auto"/>
      </w:divBdr>
    </w:div>
    <w:div w:id="1402409553">
      <w:bodyDiv w:val="1"/>
      <w:marLeft w:val="0"/>
      <w:marRight w:val="0"/>
      <w:marTop w:val="0"/>
      <w:marBottom w:val="0"/>
      <w:divBdr>
        <w:top w:val="none" w:sz="0" w:space="0" w:color="auto"/>
        <w:left w:val="none" w:sz="0" w:space="0" w:color="auto"/>
        <w:bottom w:val="none" w:sz="0" w:space="0" w:color="auto"/>
        <w:right w:val="none" w:sz="0" w:space="0" w:color="auto"/>
      </w:divBdr>
    </w:div>
    <w:div w:id="1415931148">
      <w:bodyDiv w:val="1"/>
      <w:marLeft w:val="0"/>
      <w:marRight w:val="0"/>
      <w:marTop w:val="0"/>
      <w:marBottom w:val="0"/>
      <w:divBdr>
        <w:top w:val="none" w:sz="0" w:space="0" w:color="auto"/>
        <w:left w:val="none" w:sz="0" w:space="0" w:color="auto"/>
        <w:bottom w:val="none" w:sz="0" w:space="0" w:color="auto"/>
        <w:right w:val="none" w:sz="0" w:space="0" w:color="auto"/>
      </w:divBdr>
    </w:div>
    <w:div w:id="1434857553">
      <w:bodyDiv w:val="1"/>
      <w:marLeft w:val="0"/>
      <w:marRight w:val="0"/>
      <w:marTop w:val="0"/>
      <w:marBottom w:val="0"/>
      <w:divBdr>
        <w:top w:val="none" w:sz="0" w:space="0" w:color="auto"/>
        <w:left w:val="none" w:sz="0" w:space="0" w:color="auto"/>
        <w:bottom w:val="none" w:sz="0" w:space="0" w:color="auto"/>
        <w:right w:val="none" w:sz="0" w:space="0" w:color="auto"/>
      </w:divBdr>
      <w:divsChild>
        <w:div w:id="1854958094">
          <w:marLeft w:val="0"/>
          <w:marRight w:val="0"/>
          <w:marTop w:val="0"/>
          <w:marBottom w:val="0"/>
          <w:divBdr>
            <w:top w:val="none" w:sz="0" w:space="0" w:color="auto"/>
            <w:left w:val="none" w:sz="0" w:space="0" w:color="auto"/>
            <w:bottom w:val="none" w:sz="0" w:space="0" w:color="auto"/>
            <w:right w:val="none" w:sz="0" w:space="0" w:color="auto"/>
          </w:divBdr>
          <w:divsChild>
            <w:div w:id="94179110">
              <w:marLeft w:val="0"/>
              <w:marRight w:val="0"/>
              <w:marTop w:val="0"/>
              <w:marBottom w:val="0"/>
              <w:divBdr>
                <w:top w:val="none" w:sz="0" w:space="0" w:color="auto"/>
                <w:left w:val="none" w:sz="0" w:space="0" w:color="auto"/>
                <w:bottom w:val="none" w:sz="0" w:space="0" w:color="auto"/>
                <w:right w:val="none" w:sz="0" w:space="0" w:color="auto"/>
              </w:divBdr>
            </w:div>
            <w:div w:id="95291044">
              <w:marLeft w:val="0"/>
              <w:marRight w:val="0"/>
              <w:marTop w:val="0"/>
              <w:marBottom w:val="0"/>
              <w:divBdr>
                <w:top w:val="none" w:sz="0" w:space="0" w:color="auto"/>
                <w:left w:val="none" w:sz="0" w:space="0" w:color="auto"/>
                <w:bottom w:val="none" w:sz="0" w:space="0" w:color="auto"/>
                <w:right w:val="none" w:sz="0" w:space="0" w:color="auto"/>
              </w:divBdr>
            </w:div>
            <w:div w:id="103118056">
              <w:marLeft w:val="0"/>
              <w:marRight w:val="0"/>
              <w:marTop w:val="0"/>
              <w:marBottom w:val="0"/>
              <w:divBdr>
                <w:top w:val="none" w:sz="0" w:space="0" w:color="auto"/>
                <w:left w:val="none" w:sz="0" w:space="0" w:color="auto"/>
                <w:bottom w:val="none" w:sz="0" w:space="0" w:color="auto"/>
                <w:right w:val="none" w:sz="0" w:space="0" w:color="auto"/>
              </w:divBdr>
            </w:div>
            <w:div w:id="119569628">
              <w:marLeft w:val="0"/>
              <w:marRight w:val="0"/>
              <w:marTop w:val="0"/>
              <w:marBottom w:val="0"/>
              <w:divBdr>
                <w:top w:val="none" w:sz="0" w:space="0" w:color="auto"/>
                <w:left w:val="none" w:sz="0" w:space="0" w:color="auto"/>
                <w:bottom w:val="none" w:sz="0" w:space="0" w:color="auto"/>
                <w:right w:val="none" w:sz="0" w:space="0" w:color="auto"/>
              </w:divBdr>
            </w:div>
            <w:div w:id="170418949">
              <w:marLeft w:val="0"/>
              <w:marRight w:val="0"/>
              <w:marTop w:val="0"/>
              <w:marBottom w:val="0"/>
              <w:divBdr>
                <w:top w:val="none" w:sz="0" w:space="0" w:color="auto"/>
                <w:left w:val="none" w:sz="0" w:space="0" w:color="auto"/>
                <w:bottom w:val="none" w:sz="0" w:space="0" w:color="auto"/>
                <w:right w:val="none" w:sz="0" w:space="0" w:color="auto"/>
              </w:divBdr>
            </w:div>
            <w:div w:id="209849570">
              <w:marLeft w:val="0"/>
              <w:marRight w:val="0"/>
              <w:marTop w:val="0"/>
              <w:marBottom w:val="0"/>
              <w:divBdr>
                <w:top w:val="none" w:sz="0" w:space="0" w:color="auto"/>
                <w:left w:val="none" w:sz="0" w:space="0" w:color="auto"/>
                <w:bottom w:val="none" w:sz="0" w:space="0" w:color="auto"/>
                <w:right w:val="none" w:sz="0" w:space="0" w:color="auto"/>
              </w:divBdr>
            </w:div>
            <w:div w:id="259486541">
              <w:marLeft w:val="0"/>
              <w:marRight w:val="0"/>
              <w:marTop w:val="0"/>
              <w:marBottom w:val="0"/>
              <w:divBdr>
                <w:top w:val="none" w:sz="0" w:space="0" w:color="auto"/>
                <w:left w:val="none" w:sz="0" w:space="0" w:color="auto"/>
                <w:bottom w:val="none" w:sz="0" w:space="0" w:color="auto"/>
                <w:right w:val="none" w:sz="0" w:space="0" w:color="auto"/>
              </w:divBdr>
            </w:div>
            <w:div w:id="293218810">
              <w:marLeft w:val="0"/>
              <w:marRight w:val="0"/>
              <w:marTop w:val="0"/>
              <w:marBottom w:val="0"/>
              <w:divBdr>
                <w:top w:val="none" w:sz="0" w:space="0" w:color="auto"/>
                <w:left w:val="none" w:sz="0" w:space="0" w:color="auto"/>
                <w:bottom w:val="none" w:sz="0" w:space="0" w:color="auto"/>
                <w:right w:val="none" w:sz="0" w:space="0" w:color="auto"/>
              </w:divBdr>
            </w:div>
            <w:div w:id="316418713">
              <w:marLeft w:val="0"/>
              <w:marRight w:val="0"/>
              <w:marTop w:val="0"/>
              <w:marBottom w:val="0"/>
              <w:divBdr>
                <w:top w:val="none" w:sz="0" w:space="0" w:color="auto"/>
                <w:left w:val="none" w:sz="0" w:space="0" w:color="auto"/>
                <w:bottom w:val="none" w:sz="0" w:space="0" w:color="auto"/>
                <w:right w:val="none" w:sz="0" w:space="0" w:color="auto"/>
              </w:divBdr>
            </w:div>
            <w:div w:id="367072285">
              <w:marLeft w:val="0"/>
              <w:marRight w:val="0"/>
              <w:marTop w:val="0"/>
              <w:marBottom w:val="0"/>
              <w:divBdr>
                <w:top w:val="none" w:sz="0" w:space="0" w:color="auto"/>
                <w:left w:val="none" w:sz="0" w:space="0" w:color="auto"/>
                <w:bottom w:val="none" w:sz="0" w:space="0" w:color="auto"/>
                <w:right w:val="none" w:sz="0" w:space="0" w:color="auto"/>
              </w:divBdr>
            </w:div>
            <w:div w:id="373966256">
              <w:marLeft w:val="0"/>
              <w:marRight w:val="0"/>
              <w:marTop w:val="0"/>
              <w:marBottom w:val="0"/>
              <w:divBdr>
                <w:top w:val="none" w:sz="0" w:space="0" w:color="auto"/>
                <w:left w:val="none" w:sz="0" w:space="0" w:color="auto"/>
                <w:bottom w:val="none" w:sz="0" w:space="0" w:color="auto"/>
                <w:right w:val="none" w:sz="0" w:space="0" w:color="auto"/>
              </w:divBdr>
            </w:div>
            <w:div w:id="399014155">
              <w:marLeft w:val="0"/>
              <w:marRight w:val="0"/>
              <w:marTop w:val="0"/>
              <w:marBottom w:val="0"/>
              <w:divBdr>
                <w:top w:val="none" w:sz="0" w:space="0" w:color="auto"/>
                <w:left w:val="none" w:sz="0" w:space="0" w:color="auto"/>
                <w:bottom w:val="none" w:sz="0" w:space="0" w:color="auto"/>
                <w:right w:val="none" w:sz="0" w:space="0" w:color="auto"/>
              </w:divBdr>
            </w:div>
            <w:div w:id="423263689">
              <w:marLeft w:val="0"/>
              <w:marRight w:val="0"/>
              <w:marTop w:val="0"/>
              <w:marBottom w:val="0"/>
              <w:divBdr>
                <w:top w:val="none" w:sz="0" w:space="0" w:color="auto"/>
                <w:left w:val="none" w:sz="0" w:space="0" w:color="auto"/>
                <w:bottom w:val="none" w:sz="0" w:space="0" w:color="auto"/>
                <w:right w:val="none" w:sz="0" w:space="0" w:color="auto"/>
              </w:divBdr>
            </w:div>
            <w:div w:id="453523325">
              <w:marLeft w:val="0"/>
              <w:marRight w:val="0"/>
              <w:marTop w:val="0"/>
              <w:marBottom w:val="0"/>
              <w:divBdr>
                <w:top w:val="none" w:sz="0" w:space="0" w:color="auto"/>
                <w:left w:val="none" w:sz="0" w:space="0" w:color="auto"/>
                <w:bottom w:val="none" w:sz="0" w:space="0" w:color="auto"/>
                <w:right w:val="none" w:sz="0" w:space="0" w:color="auto"/>
              </w:divBdr>
            </w:div>
            <w:div w:id="515005405">
              <w:marLeft w:val="0"/>
              <w:marRight w:val="0"/>
              <w:marTop w:val="0"/>
              <w:marBottom w:val="0"/>
              <w:divBdr>
                <w:top w:val="none" w:sz="0" w:space="0" w:color="auto"/>
                <w:left w:val="none" w:sz="0" w:space="0" w:color="auto"/>
                <w:bottom w:val="none" w:sz="0" w:space="0" w:color="auto"/>
                <w:right w:val="none" w:sz="0" w:space="0" w:color="auto"/>
              </w:divBdr>
            </w:div>
            <w:div w:id="531454535">
              <w:marLeft w:val="0"/>
              <w:marRight w:val="0"/>
              <w:marTop w:val="0"/>
              <w:marBottom w:val="0"/>
              <w:divBdr>
                <w:top w:val="none" w:sz="0" w:space="0" w:color="auto"/>
                <w:left w:val="none" w:sz="0" w:space="0" w:color="auto"/>
                <w:bottom w:val="none" w:sz="0" w:space="0" w:color="auto"/>
                <w:right w:val="none" w:sz="0" w:space="0" w:color="auto"/>
              </w:divBdr>
            </w:div>
            <w:div w:id="533618960">
              <w:marLeft w:val="0"/>
              <w:marRight w:val="0"/>
              <w:marTop w:val="0"/>
              <w:marBottom w:val="0"/>
              <w:divBdr>
                <w:top w:val="none" w:sz="0" w:space="0" w:color="auto"/>
                <w:left w:val="none" w:sz="0" w:space="0" w:color="auto"/>
                <w:bottom w:val="none" w:sz="0" w:space="0" w:color="auto"/>
                <w:right w:val="none" w:sz="0" w:space="0" w:color="auto"/>
              </w:divBdr>
            </w:div>
            <w:div w:id="543831442">
              <w:marLeft w:val="0"/>
              <w:marRight w:val="0"/>
              <w:marTop w:val="0"/>
              <w:marBottom w:val="0"/>
              <w:divBdr>
                <w:top w:val="none" w:sz="0" w:space="0" w:color="auto"/>
                <w:left w:val="none" w:sz="0" w:space="0" w:color="auto"/>
                <w:bottom w:val="none" w:sz="0" w:space="0" w:color="auto"/>
                <w:right w:val="none" w:sz="0" w:space="0" w:color="auto"/>
              </w:divBdr>
            </w:div>
            <w:div w:id="547300552">
              <w:marLeft w:val="0"/>
              <w:marRight w:val="0"/>
              <w:marTop w:val="0"/>
              <w:marBottom w:val="0"/>
              <w:divBdr>
                <w:top w:val="none" w:sz="0" w:space="0" w:color="auto"/>
                <w:left w:val="none" w:sz="0" w:space="0" w:color="auto"/>
                <w:bottom w:val="none" w:sz="0" w:space="0" w:color="auto"/>
                <w:right w:val="none" w:sz="0" w:space="0" w:color="auto"/>
              </w:divBdr>
            </w:div>
            <w:div w:id="548541460">
              <w:marLeft w:val="0"/>
              <w:marRight w:val="0"/>
              <w:marTop w:val="0"/>
              <w:marBottom w:val="0"/>
              <w:divBdr>
                <w:top w:val="none" w:sz="0" w:space="0" w:color="auto"/>
                <w:left w:val="none" w:sz="0" w:space="0" w:color="auto"/>
                <w:bottom w:val="none" w:sz="0" w:space="0" w:color="auto"/>
                <w:right w:val="none" w:sz="0" w:space="0" w:color="auto"/>
              </w:divBdr>
            </w:div>
            <w:div w:id="572399260">
              <w:marLeft w:val="0"/>
              <w:marRight w:val="0"/>
              <w:marTop w:val="0"/>
              <w:marBottom w:val="0"/>
              <w:divBdr>
                <w:top w:val="none" w:sz="0" w:space="0" w:color="auto"/>
                <w:left w:val="none" w:sz="0" w:space="0" w:color="auto"/>
                <w:bottom w:val="none" w:sz="0" w:space="0" w:color="auto"/>
                <w:right w:val="none" w:sz="0" w:space="0" w:color="auto"/>
              </w:divBdr>
            </w:div>
            <w:div w:id="590117245">
              <w:marLeft w:val="0"/>
              <w:marRight w:val="0"/>
              <w:marTop w:val="0"/>
              <w:marBottom w:val="0"/>
              <w:divBdr>
                <w:top w:val="none" w:sz="0" w:space="0" w:color="auto"/>
                <w:left w:val="none" w:sz="0" w:space="0" w:color="auto"/>
                <w:bottom w:val="none" w:sz="0" w:space="0" w:color="auto"/>
                <w:right w:val="none" w:sz="0" w:space="0" w:color="auto"/>
              </w:divBdr>
            </w:div>
            <w:div w:id="622272813">
              <w:marLeft w:val="0"/>
              <w:marRight w:val="0"/>
              <w:marTop w:val="0"/>
              <w:marBottom w:val="0"/>
              <w:divBdr>
                <w:top w:val="none" w:sz="0" w:space="0" w:color="auto"/>
                <w:left w:val="none" w:sz="0" w:space="0" w:color="auto"/>
                <w:bottom w:val="none" w:sz="0" w:space="0" w:color="auto"/>
                <w:right w:val="none" w:sz="0" w:space="0" w:color="auto"/>
              </w:divBdr>
            </w:div>
            <w:div w:id="635719470">
              <w:marLeft w:val="0"/>
              <w:marRight w:val="0"/>
              <w:marTop w:val="0"/>
              <w:marBottom w:val="0"/>
              <w:divBdr>
                <w:top w:val="none" w:sz="0" w:space="0" w:color="auto"/>
                <w:left w:val="none" w:sz="0" w:space="0" w:color="auto"/>
                <w:bottom w:val="none" w:sz="0" w:space="0" w:color="auto"/>
                <w:right w:val="none" w:sz="0" w:space="0" w:color="auto"/>
              </w:divBdr>
            </w:div>
            <w:div w:id="668942636">
              <w:marLeft w:val="0"/>
              <w:marRight w:val="0"/>
              <w:marTop w:val="0"/>
              <w:marBottom w:val="0"/>
              <w:divBdr>
                <w:top w:val="none" w:sz="0" w:space="0" w:color="auto"/>
                <w:left w:val="none" w:sz="0" w:space="0" w:color="auto"/>
                <w:bottom w:val="none" w:sz="0" w:space="0" w:color="auto"/>
                <w:right w:val="none" w:sz="0" w:space="0" w:color="auto"/>
              </w:divBdr>
            </w:div>
            <w:div w:id="749816094">
              <w:marLeft w:val="0"/>
              <w:marRight w:val="0"/>
              <w:marTop w:val="0"/>
              <w:marBottom w:val="0"/>
              <w:divBdr>
                <w:top w:val="none" w:sz="0" w:space="0" w:color="auto"/>
                <w:left w:val="none" w:sz="0" w:space="0" w:color="auto"/>
                <w:bottom w:val="none" w:sz="0" w:space="0" w:color="auto"/>
                <w:right w:val="none" w:sz="0" w:space="0" w:color="auto"/>
              </w:divBdr>
            </w:div>
            <w:div w:id="786194273">
              <w:marLeft w:val="0"/>
              <w:marRight w:val="0"/>
              <w:marTop w:val="0"/>
              <w:marBottom w:val="0"/>
              <w:divBdr>
                <w:top w:val="none" w:sz="0" w:space="0" w:color="auto"/>
                <w:left w:val="none" w:sz="0" w:space="0" w:color="auto"/>
                <w:bottom w:val="none" w:sz="0" w:space="0" w:color="auto"/>
                <w:right w:val="none" w:sz="0" w:space="0" w:color="auto"/>
              </w:divBdr>
            </w:div>
            <w:div w:id="793135506">
              <w:marLeft w:val="0"/>
              <w:marRight w:val="0"/>
              <w:marTop w:val="0"/>
              <w:marBottom w:val="0"/>
              <w:divBdr>
                <w:top w:val="none" w:sz="0" w:space="0" w:color="auto"/>
                <w:left w:val="none" w:sz="0" w:space="0" w:color="auto"/>
                <w:bottom w:val="none" w:sz="0" w:space="0" w:color="auto"/>
                <w:right w:val="none" w:sz="0" w:space="0" w:color="auto"/>
              </w:divBdr>
            </w:div>
            <w:div w:id="830101216">
              <w:marLeft w:val="0"/>
              <w:marRight w:val="0"/>
              <w:marTop w:val="0"/>
              <w:marBottom w:val="0"/>
              <w:divBdr>
                <w:top w:val="none" w:sz="0" w:space="0" w:color="auto"/>
                <w:left w:val="none" w:sz="0" w:space="0" w:color="auto"/>
                <w:bottom w:val="none" w:sz="0" w:space="0" w:color="auto"/>
                <w:right w:val="none" w:sz="0" w:space="0" w:color="auto"/>
              </w:divBdr>
            </w:div>
            <w:div w:id="830292851">
              <w:marLeft w:val="0"/>
              <w:marRight w:val="0"/>
              <w:marTop w:val="0"/>
              <w:marBottom w:val="0"/>
              <w:divBdr>
                <w:top w:val="none" w:sz="0" w:space="0" w:color="auto"/>
                <w:left w:val="none" w:sz="0" w:space="0" w:color="auto"/>
                <w:bottom w:val="none" w:sz="0" w:space="0" w:color="auto"/>
                <w:right w:val="none" w:sz="0" w:space="0" w:color="auto"/>
              </w:divBdr>
            </w:div>
            <w:div w:id="845249473">
              <w:marLeft w:val="0"/>
              <w:marRight w:val="0"/>
              <w:marTop w:val="0"/>
              <w:marBottom w:val="0"/>
              <w:divBdr>
                <w:top w:val="none" w:sz="0" w:space="0" w:color="auto"/>
                <w:left w:val="none" w:sz="0" w:space="0" w:color="auto"/>
                <w:bottom w:val="none" w:sz="0" w:space="0" w:color="auto"/>
                <w:right w:val="none" w:sz="0" w:space="0" w:color="auto"/>
              </w:divBdr>
            </w:div>
            <w:div w:id="846405607">
              <w:marLeft w:val="0"/>
              <w:marRight w:val="0"/>
              <w:marTop w:val="0"/>
              <w:marBottom w:val="0"/>
              <w:divBdr>
                <w:top w:val="none" w:sz="0" w:space="0" w:color="auto"/>
                <w:left w:val="none" w:sz="0" w:space="0" w:color="auto"/>
                <w:bottom w:val="none" w:sz="0" w:space="0" w:color="auto"/>
                <w:right w:val="none" w:sz="0" w:space="0" w:color="auto"/>
              </w:divBdr>
            </w:div>
            <w:div w:id="867835862">
              <w:marLeft w:val="0"/>
              <w:marRight w:val="0"/>
              <w:marTop w:val="0"/>
              <w:marBottom w:val="0"/>
              <w:divBdr>
                <w:top w:val="none" w:sz="0" w:space="0" w:color="auto"/>
                <w:left w:val="none" w:sz="0" w:space="0" w:color="auto"/>
                <w:bottom w:val="none" w:sz="0" w:space="0" w:color="auto"/>
                <w:right w:val="none" w:sz="0" w:space="0" w:color="auto"/>
              </w:divBdr>
            </w:div>
            <w:div w:id="868638171">
              <w:marLeft w:val="0"/>
              <w:marRight w:val="0"/>
              <w:marTop w:val="0"/>
              <w:marBottom w:val="0"/>
              <w:divBdr>
                <w:top w:val="none" w:sz="0" w:space="0" w:color="auto"/>
                <w:left w:val="none" w:sz="0" w:space="0" w:color="auto"/>
                <w:bottom w:val="none" w:sz="0" w:space="0" w:color="auto"/>
                <w:right w:val="none" w:sz="0" w:space="0" w:color="auto"/>
              </w:divBdr>
            </w:div>
            <w:div w:id="880440813">
              <w:marLeft w:val="0"/>
              <w:marRight w:val="0"/>
              <w:marTop w:val="0"/>
              <w:marBottom w:val="0"/>
              <w:divBdr>
                <w:top w:val="none" w:sz="0" w:space="0" w:color="auto"/>
                <w:left w:val="none" w:sz="0" w:space="0" w:color="auto"/>
                <w:bottom w:val="none" w:sz="0" w:space="0" w:color="auto"/>
                <w:right w:val="none" w:sz="0" w:space="0" w:color="auto"/>
              </w:divBdr>
            </w:div>
            <w:div w:id="887760075">
              <w:marLeft w:val="0"/>
              <w:marRight w:val="0"/>
              <w:marTop w:val="0"/>
              <w:marBottom w:val="0"/>
              <w:divBdr>
                <w:top w:val="none" w:sz="0" w:space="0" w:color="auto"/>
                <w:left w:val="none" w:sz="0" w:space="0" w:color="auto"/>
                <w:bottom w:val="none" w:sz="0" w:space="0" w:color="auto"/>
                <w:right w:val="none" w:sz="0" w:space="0" w:color="auto"/>
              </w:divBdr>
            </w:div>
            <w:div w:id="905069279">
              <w:marLeft w:val="0"/>
              <w:marRight w:val="0"/>
              <w:marTop w:val="0"/>
              <w:marBottom w:val="0"/>
              <w:divBdr>
                <w:top w:val="none" w:sz="0" w:space="0" w:color="auto"/>
                <w:left w:val="none" w:sz="0" w:space="0" w:color="auto"/>
                <w:bottom w:val="none" w:sz="0" w:space="0" w:color="auto"/>
                <w:right w:val="none" w:sz="0" w:space="0" w:color="auto"/>
              </w:divBdr>
            </w:div>
            <w:div w:id="915014085">
              <w:marLeft w:val="0"/>
              <w:marRight w:val="0"/>
              <w:marTop w:val="0"/>
              <w:marBottom w:val="0"/>
              <w:divBdr>
                <w:top w:val="none" w:sz="0" w:space="0" w:color="auto"/>
                <w:left w:val="none" w:sz="0" w:space="0" w:color="auto"/>
                <w:bottom w:val="none" w:sz="0" w:space="0" w:color="auto"/>
                <w:right w:val="none" w:sz="0" w:space="0" w:color="auto"/>
              </w:divBdr>
            </w:div>
            <w:div w:id="958336370">
              <w:marLeft w:val="0"/>
              <w:marRight w:val="0"/>
              <w:marTop w:val="0"/>
              <w:marBottom w:val="0"/>
              <w:divBdr>
                <w:top w:val="none" w:sz="0" w:space="0" w:color="auto"/>
                <w:left w:val="none" w:sz="0" w:space="0" w:color="auto"/>
                <w:bottom w:val="none" w:sz="0" w:space="0" w:color="auto"/>
                <w:right w:val="none" w:sz="0" w:space="0" w:color="auto"/>
              </w:divBdr>
            </w:div>
            <w:div w:id="967442569">
              <w:marLeft w:val="0"/>
              <w:marRight w:val="0"/>
              <w:marTop w:val="0"/>
              <w:marBottom w:val="0"/>
              <w:divBdr>
                <w:top w:val="none" w:sz="0" w:space="0" w:color="auto"/>
                <w:left w:val="none" w:sz="0" w:space="0" w:color="auto"/>
                <w:bottom w:val="none" w:sz="0" w:space="0" w:color="auto"/>
                <w:right w:val="none" w:sz="0" w:space="0" w:color="auto"/>
              </w:divBdr>
            </w:div>
            <w:div w:id="969239687">
              <w:marLeft w:val="0"/>
              <w:marRight w:val="0"/>
              <w:marTop w:val="0"/>
              <w:marBottom w:val="0"/>
              <w:divBdr>
                <w:top w:val="none" w:sz="0" w:space="0" w:color="auto"/>
                <w:left w:val="none" w:sz="0" w:space="0" w:color="auto"/>
                <w:bottom w:val="none" w:sz="0" w:space="0" w:color="auto"/>
                <w:right w:val="none" w:sz="0" w:space="0" w:color="auto"/>
              </w:divBdr>
            </w:div>
            <w:div w:id="970403053">
              <w:marLeft w:val="0"/>
              <w:marRight w:val="0"/>
              <w:marTop w:val="0"/>
              <w:marBottom w:val="0"/>
              <w:divBdr>
                <w:top w:val="none" w:sz="0" w:space="0" w:color="auto"/>
                <w:left w:val="none" w:sz="0" w:space="0" w:color="auto"/>
                <w:bottom w:val="none" w:sz="0" w:space="0" w:color="auto"/>
                <w:right w:val="none" w:sz="0" w:space="0" w:color="auto"/>
              </w:divBdr>
            </w:div>
            <w:div w:id="976572066">
              <w:marLeft w:val="0"/>
              <w:marRight w:val="0"/>
              <w:marTop w:val="0"/>
              <w:marBottom w:val="0"/>
              <w:divBdr>
                <w:top w:val="none" w:sz="0" w:space="0" w:color="auto"/>
                <w:left w:val="none" w:sz="0" w:space="0" w:color="auto"/>
                <w:bottom w:val="none" w:sz="0" w:space="0" w:color="auto"/>
                <w:right w:val="none" w:sz="0" w:space="0" w:color="auto"/>
              </w:divBdr>
            </w:div>
            <w:div w:id="978608645">
              <w:marLeft w:val="0"/>
              <w:marRight w:val="0"/>
              <w:marTop w:val="0"/>
              <w:marBottom w:val="0"/>
              <w:divBdr>
                <w:top w:val="none" w:sz="0" w:space="0" w:color="auto"/>
                <w:left w:val="none" w:sz="0" w:space="0" w:color="auto"/>
                <w:bottom w:val="none" w:sz="0" w:space="0" w:color="auto"/>
                <w:right w:val="none" w:sz="0" w:space="0" w:color="auto"/>
              </w:divBdr>
            </w:div>
            <w:div w:id="983119898">
              <w:marLeft w:val="0"/>
              <w:marRight w:val="0"/>
              <w:marTop w:val="0"/>
              <w:marBottom w:val="0"/>
              <w:divBdr>
                <w:top w:val="none" w:sz="0" w:space="0" w:color="auto"/>
                <w:left w:val="none" w:sz="0" w:space="0" w:color="auto"/>
                <w:bottom w:val="none" w:sz="0" w:space="0" w:color="auto"/>
                <w:right w:val="none" w:sz="0" w:space="0" w:color="auto"/>
              </w:divBdr>
            </w:div>
            <w:div w:id="1005281749">
              <w:marLeft w:val="0"/>
              <w:marRight w:val="0"/>
              <w:marTop w:val="0"/>
              <w:marBottom w:val="0"/>
              <w:divBdr>
                <w:top w:val="none" w:sz="0" w:space="0" w:color="auto"/>
                <w:left w:val="none" w:sz="0" w:space="0" w:color="auto"/>
                <w:bottom w:val="none" w:sz="0" w:space="0" w:color="auto"/>
                <w:right w:val="none" w:sz="0" w:space="0" w:color="auto"/>
              </w:divBdr>
            </w:div>
            <w:div w:id="1034617736">
              <w:marLeft w:val="0"/>
              <w:marRight w:val="0"/>
              <w:marTop w:val="0"/>
              <w:marBottom w:val="0"/>
              <w:divBdr>
                <w:top w:val="none" w:sz="0" w:space="0" w:color="auto"/>
                <w:left w:val="none" w:sz="0" w:space="0" w:color="auto"/>
                <w:bottom w:val="none" w:sz="0" w:space="0" w:color="auto"/>
                <w:right w:val="none" w:sz="0" w:space="0" w:color="auto"/>
              </w:divBdr>
            </w:div>
            <w:div w:id="1063409020">
              <w:marLeft w:val="0"/>
              <w:marRight w:val="0"/>
              <w:marTop w:val="0"/>
              <w:marBottom w:val="0"/>
              <w:divBdr>
                <w:top w:val="none" w:sz="0" w:space="0" w:color="auto"/>
                <w:left w:val="none" w:sz="0" w:space="0" w:color="auto"/>
                <w:bottom w:val="none" w:sz="0" w:space="0" w:color="auto"/>
                <w:right w:val="none" w:sz="0" w:space="0" w:color="auto"/>
              </w:divBdr>
            </w:div>
            <w:div w:id="1067219745">
              <w:marLeft w:val="0"/>
              <w:marRight w:val="0"/>
              <w:marTop w:val="0"/>
              <w:marBottom w:val="0"/>
              <w:divBdr>
                <w:top w:val="none" w:sz="0" w:space="0" w:color="auto"/>
                <w:left w:val="none" w:sz="0" w:space="0" w:color="auto"/>
                <w:bottom w:val="none" w:sz="0" w:space="0" w:color="auto"/>
                <w:right w:val="none" w:sz="0" w:space="0" w:color="auto"/>
              </w:divBdr>
            </w:div>
            <w:div w:id="1073356702">
              <w:marLeft w:val="0"/>
              <w:marRight w:val="0"/>
              <w:marTop w:val="0"/>
              <w:marBottom w:val="0"/>
              <w:divBdr>
                <w:top w:val="none" w:sz="0" w:space="0" w:color="auto"/>
                <w:left w:val="none" w:sz="0" w:space="0" w:color="auto"/>
                <w:bottom w:val="none" w:sz="0" w:space="0" w:color="auto"/>
                <w:right w:val="none" w:sz="0" w:space="0" w:color="auto"/>
              </w:divBdr>
            </w:div>
            <w:div w:id="1084259512">
              <w:marLeft w:val="0"/>
              <w:marRight w:val="0"/>
              <w:marTop w:val="0"/>
              <w:marBottom w:val="0"/>
              <w:divBdr>
                <w:top w:val="none" w:sz="0" w:space="0" w:color="auto"/>
                <w:left w:val="none" w:sz="0" w:space="0" w:color="auto"/>
                <w:bottom w:val="none" w:sz="0" w:space="0" w:color="auto"/>
                <w:right w:val="none" w:sz="0" w:space="0" w:color="auto"/>
              </w:divBdr>
            </w:div>
            <w:div w:id="1107239253">
              <w:marLeft w:val="0"/>
              <w:marRight w:val="0"/>
              <w:marTop w:val="0"/>
              <w:marBottom w:val="0"/>
              <w:divBdr>
                <w:top w:val="none" w:sz="0" w:space="0" w:color="auto"/>
                <w:left w:val="none" w:sz="0" w:space="0" w:color="auto"/>
                <w:bottom w:val="none" w:sz="0" w:space="0" w:color="auto"/>
                <w:right w:val="none" w:sz="0" w:space="0" w:color="auto"/>
              </w:divBdr>
            </w:div>
            <w:div w:id="1109469090">
              <w:marLeft w:val="0"/>
              <w:marRight w:val="0"/>
              <w:marTop w:val="0"/>
              <w:marBottom w:val="0"/>
              <w:divBdr>
                <w:top w:val="none" w:sz="0" w:space="0" w:color="auto"/>
                <w:left w:val="none" w:sz="0" w:space="0" w:color="auto"/>
                <w:bottom w:val="none" w:sz="0" w:space="0" w:color="auto"/>
                <w:right w:val="none" w:sz="0" w:space="0" w:color="auto"/>
              </w:divBdr>
            </w:div>
            <w:div w:id="1114863330">
              <w:marLeft w:val="0"/>
              <w:marRight w:val="0"/>
              <w:marTop w:val="0"/>
              <w:marBottom w:val="0"/>
              <w:divBdr>
                <w:top w:val="none" w:sz="0" w:space="0" w:color="auto"/>
                <w:left w:val="none" w:sz="0" w:space="0" w:color="auto"/>
                <w:bottom w:val="none" w:sz="0" w:space="0" w:color="auto"/>
                <w:right w:val="none" w:sz="0" w:space="0" w:color="auto"/>
              </w:divBdr>
            </w:div>
            <w:div w:id="1137914509">
              <w:marLeft w:val="0"/>
              <w:marRight w:val="0"/>
              <w:marTop w:val="0"/>
              <w:marBottom w:val="0"/>
              <w:divBdr>
                <w:top w:val="none" w:sz="0" w:space="0" w:color="auto"/>
                <w:left w:val="none" w:sz="0" w:space="0" w:color="auto"/>
                <w:bottom w:val="none" w:sz="0" w:space="0" w:color="auto"/>
                <w:right w:val="none" w:sz="0" w:space="0" w:color="auto"/>
              </w:divBdr>
            </w:div>
            <w:div w:id="1149445322">
              <w:marLeft w:val="0"/>
              <w:marRight w:val="0"/>
              <w:marTop w:val="0"/>
              <w:marBottom w:val="0"/>
              <w:divBdr>
                <w:top w:val="none" w:sz="0" w:space="0" w:color="auto"/>
                <w:left w:val="none" w:sz="0" w:space="0" w:color="auto"/>
                <w:bottom w:val="none" w:sz="0" w:space="0" w:color="auto"/>
                <w:right w:val="none" w:sz="0" w:space="0" w:color="auto"/>
              </w:divBdr>
            </w:div>
            <w:div w:id="1212502828">
              <w:marLeft w:val="0"/>
              <w:marRight w:val="0"/>
              <w:marTop w:val="0"/>
              <w:marBottom w:val="0"/>
              <w:divBdr>
                <w:top w:val="none" w:sz="0" w:space="0" w:color="auto"/>
                <w:left w:val="none" w:sz="0" w:space="0" w:color="auto"/>
                <w:bottom w:val="none" w:sz="0" w:space="0" w:color="auto"/>
                <w:right w:val="none" w:sz="0" w:space="0" w:color="auto"/>
              </w:divBdr>
            </w:div>
            <w:div w:id="1213467838">
              <w:marLeft w:val="0"/>
              <w:marRight w:val="0"/>
              <w:marTop w:val="0"/>
              <w:marBottom w:val="0"/>
              <w:divBdr>
                <w:top w:val="none" w:sz="0" w:space="0" w:color="auto"/>
                <w:left w:val="none" w:sz="0" w:space="0" w:color="auto"/>
                <w:bottom w:val="none" w:sz="0" w:space="0" w:color="auto"/>
                <w:right w:val="none" w:sz="0" w:space="0" w:color="auto"/>
              </w:divBdr>
            </w:div>
            <w:div w:id="1214922277">
              <w:marLeft w:val="0"/>
              <w:marRight w:val="0"/>
              <w:marTop w:val="0"/>
              <w:marBottom w:val="0"/>
              <w:divBdr>
                <w:top w:val="none" w:sz="0" w:space="0" w:color="auto"/>
                <w:left w:val="none" w:sz="0" w:space="0" w:color="auto"/>
                <w:bottom w:val="none" w:sz="0" w:space="0" w:color="auto"/>
                <w:right w:val="none" w:sz="0" w:space="0" w:color="auto"/>
              </w:divBdr>
            </w:div>
            <w:div w:id="1231384469">
              <w:marLeft w:val="0"/>
              <w:marRight w:val="0"/>
              <w:marTop w:val="0"/>
              <w:marBottom w:val="0"/>
              <w:divBdr>
                <w:top w:val="none" w:sz="0" w:space="0" w:color="auto"/>
                <w:left w:val="none" w:sz="0" w:space="0" w:color="auto"/>
                <w:bottom w:val="none" w:sz="0" w:space="0" w:color="auto"/>
                <w:right w:val="none" w:sz="0" w:space="0" w:color="auto"/>
              </w:divBdr>
            </w:div>
            <w:div w:id="1236358861">
              <w:marLeft w:val="0"/>
              <w:marRight w:val="0"/>
              <w:marTop w:val="0"/>
              <w:marBottom w:val="0"/>
              <w:divBdr>
                <w:top w:val="none" w:sz="0" w:space="0" w:color="auto"/>
                <w:left w:val="none" w:sz="0" w:space="0" w:color="auto"/>
                <w:bottom w:val="none" w:sz="0" w:space="0" w:color="auto"/>
                <w:right w:val="none" w:sz="0" w:space="0" w:color="auto"/>
              </w:divBdr>
            </w:div>
            <w:div w:id="1250652578">
              <w:marLeft w:val="0"/>
              <w:marRight w:val="0"/>
              <w:marTop w:val="0"/>
              <w:marBottom w:val="0"/>
              <w:divBdr>
                <w:top w:val="none" w:sz="0" w:space="0" w:color="auto"/>
                <w:left w:val="none" w:sz="0" w:space="0" w:color="auto"/>
                <w:bottom w:val="none" w:sz="0" w:space="0" w:color="auto"/>
                <w:right w:val="none" w:sz="0" w:space="0" w:color="auto"/>
              </w:divBdr>
            </w:div>
            <w:div w:id="1251813773">
              <w:marLeft w:val="0"/>
              <w:marRight w:val="0"/>
              <w:marTop w:val="0"/>
              <w:marBottom w:val="0"/>
              <w:divBdr>
                <w:top w:val="none" w:sz="0" w:space="0" w:color="auto"/>
                <w:left w:val="none" w:sz="0" w:space="0" w:color="auto"/>
                <w:bottom w:val="none" w:sz="0" w:space="0" w:color="auto"/>
                <w:right w:val="none" w:sz="0" w:space="0" w:color="auto"/>
              </w:divBdr>
            </w:div>
            <w:div w:id="1254361058">
              <w:marLeft w:val="0"/>
              <w:marRight w:val="0"/>
              <w:marTop w:val="0"/>
              <w:marBottom w:val="0"/>
              <w:divBdr>
                <w:top w:val="none" w:sz="0" w:space="0" w:color="auto"/>
                <w:left w:val="none" w:sz="0" w:space="0" w:color="auto"/>
                <w:bottom w:val="none" w:sz="0" w:space="0" w:color="auto"/>
                <w:right w:val="none" w:sz="0" w:space="0" w:color="auto"/>
              </w:divBdr>
            </w:div>
            <w:div w:id="1264613212">
              <w:marLeft w:val="0"/>
              <w:marRight w:val="0"/>
              <w:marTop w:val="0"/>
              <w:marBottom w:val="0"/>
              <w:divBdr>
                <w:top w:val="none" w:sz="0" w:space="0" w:color="auto"/>
                <w:left w:val="none" w:sz="0" w:space="0" w:color="auto"/>
                <w:bottom w:val="none" w:sz="0" w:space="0" w:color="auto"/>
                <w:right w:val="none" w:sz="0" w:space="0" w:color="auto"/>
              </w:divBdr>
            </w:div>
            <w:div w:id="1298923696">
              <w:marLeft w:val="0"/>
              <w:marRight w:val="0"/>
              <w:marTop w:val="0"/>
              <w:marBottom w:val="0"/>
              <w:divBdr>
                <w:top w:val="none" w:sz="0" w:space="0" w:color="auto"/>
                <w:left w:val="none" w:sz="0" w:space="0" w:color="auto"/>
                <w:bottom w:val="none" w:sz="0" w:space="0" w:color="auto"/>
                <w:right w:val="none" w:sz="0" w:space="0" w:color="auto"/>
              </w:divBdr>
            </w:div>
            <w:div w:id="1307784547">
              <w:marLeft w:val="0"/>
              <w:marRight w:val="0"/>
              <w:marTop w:val="0"/>
              <w:marBottom w:val="0"/>
              <w:divBdr>
                <w:top w:val="none" w:sz="0" w:space="0" w:color="auto"/>
                <w:left w:val="none" w:sz="0" w:space="0" w:color="auto"/>
                <w:bottom w:val="none" w:sz="0" w:space="0" w:color="auto"/>
                <w:right w:val="none" w:sz="0" w:space="0" w:color="auto"/>
              </w:divBdr>
            </w:div>
            <w:div w:id="1311904097">
              <w:marLeft w:val="0"/>
              <w:marRight w:val="0"/>
              <w:marTop w:val="0"/>
              <w:marBottom w:val="0"/>
              <w:divBdr>
                <w:top w:val="none" w:sz="0" w:space="0" w:color="auto"/>
                <w:left w:val="none" w:sz="0" w:space="0" w:color="auto"/>
                <w:bottom w:val="none" w:sz="0" w:space="0" w:color="auto"/>
                <w:right w:val="none" w:sz="0" w:space="0" w:color="auto"/>
              </w:divBdr>
            </w:div>
            <w:div w:id="1322466044">
              <w:marLeft w:val="0"/>
              <w:marRight w:val="0"/>
              <w:marTop w:val="0"/>
              <w:marBottom w:val="0"/>
              <w:divBdr>
                <w:top w:val="none" w:sz="0" w:space="0" w:color="auto"/>
                <w:left w:val="none" w:sz="0" w:space="0" w:color="auto"/>
                <w:bottom w:val="none" w:sz="0" w:space="0" w:color="auto"/>
                <w:right w:val="none" w:sz="0" w:space="0" w:color="auto"/>
              </w:divBdr>
            </w:div>
            <w:div w:id="1324774753">
              <w:marLeft w:val="0"/>
              <w:marRight w:val="0"/>
              <w:marTop w:val="0"/>
              <w:marBottom w:val="0"/>
              <w:divBdr>
                <w:top w:val="none" w:sz="0" w:space="0" w:color="auto"/>
                <w:left w:val="none" w:sz="0" w:space="0" w:color="auto"/>
                <w:bottom w:val="none" w:sz="0" w:space="0" w:color="auto"/>
                <w:right w:val="none" w:sz="0" w:space="0" w:color="auto"/>
              </w:divBdr>
            </w:div>
            <w:div w:id="1387601381">
              <w:marLeft w:val="0"/>
              <w:marRight w:val="0"/>
              <w:marTop w:val="0"/>
              <w:marBottom w:val="0"/>
              <w:divBdr>
                <w:top w:val="none" w:sz="0" w:space="0" w:color="auto"/>
                <w:left w:val="none" w:sz="0" w:space="0" w:color="auto"/>
                <w:bottom w:val="none" w:sz="0" w:space="0" w:color="auto"/>
                <w:right w:val="none" w:sz="0" w:space="0" w:color="auto"/>
              </w:divBdr>
            </w:div>
            <w:div w:id="1389917310">
              <w:marLeft w:val="0"/>
              <w:marRight w:val="0"/>
              <w:marTop w:val="0"/>
              <w:marBottom w:val="0"/>
              <w:divBdr>
                <w:top w:val="none" w:sz="0" w:space="0" w:color="auto"/>
                <w:left w:val="none" w:sz="0" w:space="0" w:color="auto"/>
                <w:bottom w:val="none" w:sz="0" w:space="0" w:color="auto"/>
                <w:right w:val="none" w:sz="0" w:space="0" w:color="auto"/>
              </w:divBdr>
            </w:div>
            <w:div w:id="1430393466">
              <w:marLeft w:val="0"/>
              <w:marRight w:val="0"/>
              <w:marTop w:val="0"/>
              <w:marBottom w:val="0"/>
              <w:divBdr>
                <w:top w:val="none" w:sz="0" w:space="0" w:color="auto"/>
                <w:left w:val="none" w:sz="0" w:space="0" w:color="auto"/>
                <w:bottom w:val="none" w:sz="0" w:space="0" w:color="auto"/>
                <w:right w:val="none" w:sz="0" w:space="0" w:color="auto"/>
              </w:divBdr>
            </w:div>
            <w:div w:id="1443644870">
              <w:marLeft w:val="0"/>
              <w:marRight w:val="0"/>
              <w:marTop w:val="0"/>
              <w:marBottom w:val="0"/>
              <w:divBdr>
                <w:top w:val="none" w:sz="0" w:space="0" w:color="auto"/>
                <w:left w:val="none" w:sz="0" w:space="0" w:color="auto"/>
                <w:bottom w:val="none" w:sz="0" w:space="0" w:color="auto"/>
                <w:right w:val="none" w:sz="0" w:space="0" w:color="auto"/>
              </w:divBdr>
            </w:div>
            <w:div w:id="1457601342">
              <w:marLeft w:val="0"/>
              <w:marRight w:val="0"/>
              <w:marTop w:val="0"/>
              <w:marBottom w:val="0"/>
              <w:divBdr>
                <w:top w:val="none" w:sz="0" w:space="0" w:color="auto"/>
                <w:left w:val="none" w:sz="0" w:space="0" w:color="auto"/>
                <w:bottom w:val="none" w:sz="0" w:space="0" w:color="auto"/>
                <w:right w:val="none" w:sz="0" w:space="0" w:color="auto"/>
              </w:divBdr>
            </w:div>
            <w:div w:id="1489008723">
              <w:marLeft w:val="0"/>
              <w:marRight w:val="0"/>
              <w:marTop w:val="0"/>
              <w:marBottom w:val="0"/>
              <w:divBdr>
                <w:top w:val="none" w:sz="0" w:space="0" w:color="auto"/>
                <w:left w:val="none" w:sz="0" w:space="0" w:color="auto"/>
                <w:bottom w:val="none" w:sz="0" w:space="0" w:color="auto"/>
                <w:right w:val="none" w:sz="0" w:space="0" w:color="auto"/>
              </w:divBdr>
            </w:div>
            <w:div w:id="1497771297">
              <w:marLeft w:val="0"/>
              <w:marRight w:val="0"/>
              <w:marTop w:val="0"/>
              <w:marBottom w:val="0"/>
              <w:divBdr>
                <w:top w:val="none" w:sz="0" w:space="0" w:color="auto"/>
                <w:left w:val="none" w:sz="0" w:space="0" w:color="auto"/>
                <w:bottom w:val="none" w:sz="0" w:space="0" w:color="auto"/>
                <w:right w:val="none" w:sz="0" w:space="0" w:color="auto"/>
              </w:divBdr>
            </w:div>
            <w:div w:id="1524981536">
              <w:marLeft w:val="0"/>
              <w:marRight w:val="0"/>
              <w:marTop w:val="0"/>
              <w:marBottom w:val="0"/>
              <w:divBdr>
                <w:top w:val="none" w:sz="0" w:space="0" w:color="auto"/>
                <w:left w:val="none" w:sz="0" w:space="0" w:color="auto"/>
                <w:bottom w:val="none" w:sz="0" w:space="0" w:color="auto"/>
                <w:right w:val="none" w:sz="0" w:space="0" w:color="auto"/>
              </w:divBdr>
            </w:div>
            <w:div w:id="1584220482">
              <w:marLeft w:val="0"/>
              <w:marRight w:val="0"/>
              <w:marTop w:val="0"/>
              <w:marBottom w:val="0"/>
              <w:divBdr>
                <w:top w:val="none" w:sz="0" w:space="0" w:color="auto"/>
                <w:left w:val="none" w:sz="0" w:space="0" w:color="auto"/>
                <w:bottom w:val="none" w:sz="0" w:space="0" w:color="auto"/>
                <w:right w:val="none" w:sz="0" w:space="0" w:color="auto"/>
              </w:divBdr>
            </w:div>
            <w:div w:id="1624145199">
              <w:marLeft w:val="0"/>
              <w:marRight w:val="0"/>
              <w:marTop w:val="0"/>
              <w:marBottom w:val="0"/>
              <w:divBdr>
                <w:top w:val="none" w:sz="0" w:space="0" w:color="auto"/>
                <w:left w:val="none" w:sz="0" w:space="0" w:color="auto"/>
                <w:bottom w:val="none" w:sz="0" w:space="0" w:color="auto"/>
                <w:right w:val="none" w:sz="0" w:space="0" w:color="auto"/>
              </w:divBdr>
            </w:div>
            <w:div w:id="1626081272">
              <w:marLeft w:val="0"/>
              <w:marRight w:val="0"/>
              <w:marTop w:val="0"/>
              <w:marBottom w:val="0"/>
              <w:divBdr>
                <w:top w:val="none" w:sz="0" w:space="0" w:color="auto"/>
                <w:left w:val="none" w:sz="0" w:space="0" w:color="auto"/>
                <w:bottom w:val="none" w:sz="0" w:space="0" w:color="auto"/>
                <w:right w:val="none" w:sz="0" w:space="0" w:color="auto"/>
              </w:divBdr>
            </w:div>
            <w:div w:id="1632637396">
              <w:marLeft w:val="0"/>
              <w:marRight w:val="0"/>
              <w:marTop w:val="0"/>
              <w:marBottom w:val="0"/>
              <w:divBdr>
                <w:top w:val="none" w:sz="0" w:space="0" w:color="auto"/>
                <w:left w:val="none" w:sz="0" w:space="0" w:color="auto"/>
                <w:bottom w:val="none" w:sz="0" w:space="0" w:color="auto"/>
                <w:right w:val="none" w:sz="0" w:space="0" w:color="auto"/>
              </w:divBdr>
            </w:div>
            <w:div w:id="1638953780">
              <w:marLeft w:val="0"/>
              <w:marRight w:val="0"/>
              <w:marTop w:val="0"/>
              <w:marBottom w:val="0"/>
              <w:divBdr>
                <w:top w:val="none" w:sz="0" w:space="0" w:color="auto"/>
                <w:left w:val="none" w:sz="0" w:space="0" w:color="auto"/>
                <w:bottom w:val="none" w:sz="0" w:space="0" w:color="auto"/>
                <w:right w:val="none" w:sz="0" w:space="0" w:color="auto"/>
              </w:divBdr>
            </w:div>
            <w:div w:id="1664621418">
              <w:marLeft w:val="0"/>
              <w:marRight w:val="0"/>
              <w:marTop w:val="0"/>
              <w:marBottom w:val="0"/>
              <w:divBdr>
                <w:top w:val="none" w:sz="0" w:space="0" w:color="auto"/>
                <w:left w:val="none" w:sz="0" w:space="0" w:color="auto"/>
                <w:bottom w:val="none" w:sz="0" w:space="0" w:color="auto"/>
                <w:right w:val="none" w:sz="0" w:space="0" w:color="auto"/>
              </w:divBdr>
            </w:div>
            <w:div w:id="1700626178">
              <w:marLeft w:val="0"/>
              <w:marRight w:val="0"/>
              <w:marTop w:val="0"/>
              <w:marBottom w:val="0"/>
              <w:divBdr>
                <w:top w:val="none" w:sz="0" w:space="0" w:color="auto"/>
                <w:left w:val="none" w:sz="0" w:space="0" w:color="auto"/>
                <w:bottom w:val="none" w:sz="0" w:space="0" w:color="auto"/>
                <w:right w:val="none" w:sz="0" w:space="0" w:color="auto"/>
              </w:divBdr>
            </w:div>
            <w:div w:id="1707636925">
              <w:marLeft w:val="0"/>
              <w:marRight w:val="0"/>
              <w:marTop w:val="0"/>
              <w:marBottom w:val="0"/>
              <w:divBdr>
                <w:top w:val="none" w:sz="0" w:space="0" w:color="auto"/>
                <w:left w:val="none" w:sz="0" w:space="0" w:color="auto"/>
                <w:bottom w:val="none" w:sz="0" w:space="0" w:color="auto"/>
                <w:right w:val="none" w:sz="0" w:space="0" w:color="auto"/>
              </w:divBdr>
            </w:div>
            <w:div w:id="1754164836">
              <w:marLeft w:val="0"/>
              <w:marRight w:val="0"/>
              <w:marTop w:val="0"/>
              <w:marBottom w:val="0"/>
              <w:divBdr>
                <w:top w:val="none" w:sz="0" w:space="0" w:color="auto"/>
                <w:left w:val="none" w:sz="0" w:space="0" w:color="auto"/>
                <w:bottom w:val="none" w:sz="0" w:space="0" w:color="auto"/>
                <w:right w:val="none" w:sz="0" w:space="0" w:color="auto"/>
              </w:divBdr>
            </w:div>
            <w:div w:id="1768112274">
              <w:marLeft w:val="0"/>
              <w:marRight w:val="0"/>
              <w:marTop w:val="0"/>
              <w:marBottom w:val="0"/>
              <w:divBdr>
                <w:top w:val="none" w:sz="0" w:space="0" w:color="auto"/>
                <w:left w:val="none" w:sz="0" w:space="0" w:color="auto"/>
                <w:bottom w:val="none" w:sz="0" w:space="0" w:color="auto"/>
                <w:right w:val="none" w:sz="0" w:space="0" w:color="auto"/>
              </w:divBdr>
            </w:div>
            <w:div w:id="1774322893">
              <w:marLeft w:val="0"/>
              <w:marRight w:val="0"/>
              <w:marTop w:val="0"/>
              <w:marBottom w:val="0"/>
              <w:divBdr>
                <w:top w:val="none" w:sz="0" w:space="0" w:color="auto"/>
                <w:left w:val="none" w:sz="0" w:space="0" w:color="auto"/>
                <w:bottom w:val="none" w:sz="0" w:space="0" w:color="auto"/>
                <w:right w:val="none" w:sz="0" w:space="0" w:color="auto"/>
              </w:divBdr>
            </w:div>
            <w:div w:id="1807620857">
              <w:marLeft w:val="0"/>
              <w:marRight w:val="0"/>
              <w:marTop w:val="0"/>
              <w:marBottom w:val="0"/>
              <w:divBdr>
                <w:top w:val="none" w:sz="0" w:space="0" w:color="auto"/>
                <w:left w:val="none" w:sz="0" w:space="0" w:color="auto"/>
                <w:bottom w:val="none" w:sz="0" w:space="0" w:color="auto"/>
                <w:right w:val="none" w:sz="0" w:space="0" w:color="auto"/>
              </w:divBdr>
            </w:div>
            <w:div w:id="1810322729">
              <w:marLeft w:val="0"/>
              <w:marRight w:val="0"/>
              <w:marTop w:val="0"/>
              <w:marBottom w:val="0"/>
              <w:divBdr>
                <w:top w:val="none" w:sz="0" w:space="0" w:color="auto"/>
                <w:left w:val="none" w:sz="0" w:space="0" w:color="auto"/>
                <w:bottom w:val="none" w:sz="0" w:space="0" w:color="auto"/>
                <w:right w:val="none" w:sz="0" w:space="0" w:color="auto"/>
              </w:divBdr>
            </w:div>
            <w:div w:id="1816147167">
              <w:marLeft w:val="0"/>
              <w:marRight w:val="0"/>
              <w:marTop w:val="0"/>
              <w:marBottom w:val="0"/>
              <w:divBdr>
                <w:top w:val="none" w:sz="0" w:space="0" w:color="auto"/>
                <w:left w:val="none" w:sz="0" w:space="0" w:color="auto"/>
                <w:bottom w:val="none" w:sz="0" w:space="0" w:color="auto"/>
                <w:right w:val="none" w:sz="0" w:space="0" w:color="auto"/>
              </w:divBdr>
            </w:div>
            <w:div w:id="1829666171">
              <w:marLeft w:val="0"/>
              <w:marRight w:val="0"/>
              <w:marTop w:val="0"/>
              <w:marBottom w:val="0"/>
              <w:divBdr>
                <w:top w:val="none" w:sz="0" w:space="0" w:color="auto"/>
                <w:left w:val="none" w:sz="0" w:space="0" w:color="auto"/>
                <w:bottom w:val="none" w:sz="0" w:space="0" w:color="auto"/>
                <w:right w:val="none" w:sz="0" w:space="0" w:color="auto"/>
              </w:divBdr>
            </w:div>
            <w:div w:id="1838570244">
              <w:marLeft w:val="0"/>
              <w:marRight w:val="0"/>
              <w:marTop w:val="0"/>
              <w:marBottom w:val="0"/>
              <w:divBdr>
                <w:top w:val="none" w:sz="0" w:space="0" w:color="auto"/>
                <w:left w:val="none" w:sz="0" w:space="0" w:color="auto"/>
                <w:bottom w:val="none" w:sz="0" w:space="0" w:color="auto"/>
                <w:right w:val="none" w:sz="0" w:space="0" w:color="auto"/>
              </w:divBdr>
            </w:div>
            <w:div w:id="1846896999">
              <w:marLeft w:val="0"/>
              <w:marRight w:val="0"/>
              <w:marTop w:val="0"/>
              <w:marBottom w:val="0"/>
              <w:divBdr>
                <w:top w:val="none" w:sz="0" w:space="0" w:color="auto"/>
                <w:left w:val="none" w:sz="0" w:space="0" w:color="auto"/>
                <w:bottom w:val="none" w:sz="0" w:space="0" w:color="auto"/>
                <w:right w:val="none" w:sz="0" w:space="0" w:color="auto"/>
              </w:divBdr>
            </w:div>
            <w:div w:id="1867477111">
              <w:marLeft w:val="0"/>
              <w:marRight w:val="0"/>
              <w:marTop w:val="0"/>
              <w:marBottom w:val="0"/>
              <w:divBdr>
                <w:top w:val="none" w:sz="0" w:space="0" w:color="auto"/>
                <w:left w:val="none" w:sz="0" w:space="0" w:color="auto"/>
                <w:bottom w:val="none" w:sz="0" w:space="0" w:color="auto"/>
                <w:right w:val="none" w:sz="0" w:space="0" w:color="auto"/>
              </w:divBdr>
            </w:div>
            <w:div w:id="1879974264">
              <w:marLeft w:val="0"/>
              <w:marRight w:val="0"/>
              <w:marTop w:val="0"/>
              <w:marBottom w:val="0"/>
              <w:divBdr>
                <w:top w:val="none" w:sz="0" w:space="0" w:color="auto"/>
                <w:left w:val="none" w:sz="0" w:space="0" w:color="auto"/>
                <w:bottom w:val="none" w:sz="0" w:space="0" w:color="auto"/>
                <w:right w:val="none" w:sz="0" w:space="0" w:color="auto"/>
              </w:divBdr>
            </w:div>
            <w:div w:id="1883201104">
              <w:marLeft w:val="0"/>
              <w:marRight w:val="0"/>
              <w:marTop w:val="0"/>
              <w:marBottom w:val="0"/>
              <w:divBdr>
                <w:top w:val="none" w:sz="0" w:space="0" w:color="auto"/>
                <w:left w:val="none" w:sz="0" w:space="0" w:color="auto"/>
                <w:bottom w:val="none" w:sz="0" w:space="0" w:color="auto"/>
                <w:right w:val="none" w:sz="0" w:space="0" w:color="auto"/>
              </w:divBdr>
            </w:div>
            <w:div w:id="1894001873">
              <w:marLeft w:val="0"/>
              <w:marRight w:val="0"/>
              <w:marTop w:val="0"/>
              <w:marBottom w:val="0"/>
              <w:divBdr>
                <w:top w:val="none" w:sz="0" w:space="0" w:color="auto"/>
                <w:left w:val="none" w:sz="0" w:space="0" w:color="auto"/>
                <w:bottom w:val="none" w:sz="0" w:space="0" w:color="auto"/>
                <w:right w:val="none" w:sz="0" w:space="0" w:color="auto"/>
              </w:divBdr>
            </w:div>
            <w:div w:id="1904754564">
              <w:marLeft w:val="0"/>
              <w:marRight w:val="0"/>
              <w:marTop w:val="0"/>
              <w:marBottom w:val="0"/>
              <w:divBdr>
                <w:top w:val="none" w:sz="0" w:space="0" w:color="auto"/>
                <w:left w:val="none" w:sz="0" w:space="0" w:color="auto"/>
                <w:bottom w:val="none" w:sz="0" w:space="0" w:color="auto"/>
                <w:right w:val="none" w:sz="0" w:space="0" w:color="auto"/>
              </w:divBdr>
            </w:div>
            <w:div w:id="1944723865">
              <w:marLeft w:val="0"/>
              <w:marRight w:val="0"/>
              <w:marTop w:val="0"/>
              <w:marBottom w:val="0"/>
              <w:divBdr>
                <w:top w:val="none" w:sz="0" w:space="0" w:color="auto"/>
                <w:left w:val="none" w:sz="0" w:space="0" w:color="auto"/>
                <w:bottom w:val="none" w:sz="0" w:space="0" w:color="auto"/>
                <w:right w:val="none" w:sz="0" w:space="0" w:color="auto"/>
              </w:divBdr>
            </w:div>
            <w:div w:id="1949576968">
              <w:marLeft w:val="0"/>
              <w:marRight w:val="0"/>
              <w:marTop w:val="0"/>
              <w:marBottom w:val="0"/>
              <w:divBdr>
                <w:top w:val="none" w:sz="0" w:space="0" w:color="auto"/>
                <w:left w:val="none" w:sz="0" w:space="0" w:color="auto"/>
                <w:bottom w:val="none" w:sz="0" w:space="0" w:color="auto"/>
                <w:right w:val="none" w:sz="0" w:space="0" w:color="auto"/>
              </w:divBdr>
            </w:div>
            <w:div w:id="1958025223">
              <w:marLeft w:val="0"/>
              <w:marRight w:val="0"/>
              <w:marTop w:val="0"/>
              <w:marBottom w:val="0"/>
              <w:divBdr>
                <w:top w:val="none" w:sz="0" w:space="0" w:color="auto"/>
                <w:left w:val="none" w:sz="0" w:space="0" w:color="auto"/>
                <w:bottom w:val="none" w:sz="0" w:space="0" w:color="auto"/>
                <w:right w:val="none" w:sz="0" w:space="0" w:color="auto"/>
              </w:divBdr>
            </w:div>
            <w:div w:id="1973100318">
              <w:marLeft w:val="0"/>
              <w:marRight w:val="0"/>
              <w:marTop w:val="0"/>
              <w:marBottom w:val="0"/>
              <w:divBdr>
                <w:top w:val="none" w:sz="0" w:space="0" w:color="auto"/>
                <w:left w:val="none" w:sz="0" w:space="0" w:color="auto"/>
                <w:bottom w:val="none" w:sz="0" w:space="0" w:color="auto"/>
                <w:right w:val="none" w:sz="0" w:space="0" w:color="auto"/>
              </w:divBdr>
            </w:div>
            <w:div w:id="1978486828">
              <w:marLeft w:val="0"/>
              <w:marRight w:val="0"/>
              <w:marTop w:val="0"/>
              <w:marBottom w:val="0"/>
              <w:divBdr>
                <w:top w:val="none" w:sz="0" w:space="0" w:color="auto"/>
                <w:left w:val="none" w:sz="0" w:space="0" w:color="auto"/>
                <w:bottom w:val="none" w:sz="0" w:space="0" w:color="auto"/>
                <w:right w:val="none" w:sz="0" w:space="0" w:color="auto"/>
              </w:divBdr>
            </w:div>
            <w:div w:id="2004119825">
              <w:marLeft w:val="0"/>
              <w:marRight w:val="0"/>
              <w:marTop w:val="0"/>
              <w:marBottom w:val="0"/>
              <w:divBdr>
                <w:top w:val="none" w:sz="0" w:space="0" w:color="auto"/>
                <w:left w:val="none" w:sz="0" w:space="0" w:color="auto"/>
                <w:bottom w:val="none" w:sz="0" w:space="0" w:color="auto"/>
                <w:right w:val="none" w:sz="0" w:space="0" w:color="auto"/>
              </w:divBdr>
            </w:div>
            <w:div w:id="2039040519">
              <w:marLeft w:val="0"/>
              <w:marRight w:val="0"/>
              <w:marTop w:val="0"/>
              <w:marBottom w:val="0"/>
              <w:divBdr>
                <w:top w:val="none" w:sz="0" w:space="0" w:color="auto"/>
                <w:left w:val="none" w:sz="0" w:space="0" w:color="auto"/>
                <w:bottom w:val="none" w:sz="0" w:space="0" w:color="auto"/>
                <w:right w:val="none" w:sz="0" w:space="0" w:color="auto"/>
              </w:divBdr>
            </w:div>
            <w:div w:id="2055226406">
              <w:marLeft w:val="0"/>
              <w:marRight w:val="0"/>
              <w:marTop w:val="0"/>
              <w:marBottom w:val="0"/>
              <w:divBdr>
                <w:top w:val="none" w:sz="0" w:space="0" w:color="auto"/>
                <w:left w:val="none" w:sz="0" w:space="0" w:color="auto"/>
                <w:bottom w:val="none" w:sz="0" w:space="0" w:color="auto"/>
                <w:right w:val="none" w:sz="0" w:space="0" w:color="auto"/>
              </w:divBdr>
            </w:div>
            <w:div w:id="2062777869">
              <w:marLeft w:val="0"/>
              <w:marRight w:val="0"/>
              <w:marTop w:val="0"/>
              <w:marBottom w:val="0"/>
              <w:divBdr>
                <w:top w:val="none" w:sz="0" w:space="0" w:color="auto"/>
                <w:left w:val="none" w:sz="0" w:space="0" w:color="auto"/>
                <w:bottom w:val="none" w:sz="0" w:space="0" w:color="auto"/>
                <w:right w:val="none" w:sz="0" w:space="0" w:color="auto"/>
              </w:divBdr>
            </w:div>
            <w:div w:id="2099977793">
              <w:marLeft w:val="0"/>
              <w:marRight w:val="0"/>
              <w:marTop w:val="0"/>
              <w:marBottom w:val="0"/>
              <w:divBdr>
                <w:top w:val="none" w:sz="0" w:space="0" w:color="auto"/>
                <w:left w:val="none" w:sz="0" w:space="0" w:color="auto"/>
                <w:bottom w:val="none" w:sz="0" w:space="0" w:color="auto"/>
                <w:right w:val="none" w:sz="0" w:space="0" w:color="auto"/>
              </w:divBdr>
            </w:div>
            <w:div w:id="214350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20147">
      <w:bodyDiv w:val="1"/>
      <w:marLeft w:val="0"/>
      <w:marRight w:val="0"/>
      <w:marTop w:val="0"/>
      <w:marBottom w:val="0"/>
      <w:divBdr>
        <w:top w:val="none" w:sz="0" w:space="0" w:color="auto"/>
        <w:left w:val="none" w:sz="0" w:space="0" w:color="auto"/>
        <w:bottom w:val="none" w:sz="0" w:space="0" w:color="auto"/>
        <w:right w:val="none" w:sz="0" w:space="0" w:color="auto"/>
      </w:divBdr>
    </w:div>
    <w:div w:id="1472557961">
      <w:bodyDiv w:val="1"/>
      <w:marLeft w:val="0"/>
      <w:marRight w:val="0"/>
      <w:marTop w:val="0"/>
      <w:marBottom w:val="0"/>
      <w:divBdr>
        <w:top w:val="none" w:sz="0" w:space="0" w:color="auto"/>
        <w:left w:val="none" w:sz="0" w:space="0" w:color="auto"/>
        <w:bottom w:val="none" w:sz="0" w:space="0" w:color="auto"/>
        <w:right w:val="none" w:sz="0" w:space="0" w:color="auto"/>
      </w:divBdr>
    </w:div>
    <w:div w:id="1481577314">
      <w:bodyDiv w:val="1"/>
      <w:marLeft w:val="0"/>
      <w:marRight w:val="0"/>
      <w:marTop w:val="0"/>
      <w:marBottom w:val="0"/>
      <w:divBdr>
        <w:top w:val="none" w:sz="0" w:space="0" w:color="auto"/>
        <w:left w:val="none" w:sz="0" w:space="0" w:color="auto"/>
        <w:bottom w:val="none" w:sz="0" w:space="0" w:color="auto"/>
        <w:right w:val="none" w:sz="0" w:space="0" w:color="auto"/>
      </w:divBdr>
    </w:div>
    <w:div w:id="1502622081">
      <w:bodyDiv w:val="1"/>
      <w:marLeft w:val="0"/>
      <w:marRight w:val="0"/>
      <w:marTop w:val="0"/>
      <w:marBottom w:val="0"/>
      <w:divBdr>
        <w:top w:val="none" w:sz="0" w:space="0" w:color="auto"/>
        <w:left w:val="none" w:sz="0" w:space="0" w:color="auto"/>
        <w:bottom w:val="none" w:sz="0" w:space="0" w:color="auto"/>
        <w:right w:val="none" w:sz="0" w:space="0" w:color="auto"/>
      </w:divBdr>
    </w:div>
    <w:div w:id="1518739274">
      <w:bodyDiv w:val="1"/>
      <w:marLeft w:val="0"/>
      <w:marRight w:val="0"/>
      <w:marTop w:val="0"/>
      <w:marBottom w:val="0"/>
      <w:divBdr>
        <w:top w:val="none" w:sz="0" w:space="0" w:color="auto"/>
        <w:left w:val="none" w:sz="0" w:space="0" w:color="auto"/>
        <w:bottom w:val="none" w:sz="0" w:space="0" w:color="auto"/>
        <w:right w:val="none" w:sz="0" w:space="0" w:color="auto"/>
      </w:divBdr>
    </w:div>
    <w:div w:id="1552112399">
      <w:bodyDiv w:val="1"/>
      <w:marLeft w:val="0"/>
      <w:marRight w:val="0"/>
      <w:marTop w:val="0"/>
      <w:marBottom w:val="0"/>
      <w:divBdr>
        <w:top w:val="none" w:sz="0" w:space="0" w:color="auto"/>
        <w:left w:val="none" w:sz="0" w:space="0" w:color="auto"/>
        <w:bottom w:val="none" w:sz="0" w:space="0" w:color="auto"/>
        <w:right w:val="none" w:sz="0" w:space="0" w:color="auto"/>
      </w:divBdr>
      <w:divsChild>
        <w:div w:id="2103715962">
          <w:marLeft w:val="0"/>
          <w:marRight w:val="0"/>
          <w:marTop w:val="0"/>
          <w:marBottom w:val="0"/>
          <w:divBdr>
            <w:top w:val="none" w:sz="0" w:space="0" w:color="auto"/>
            <w:left w:val="none" w:sz="0" w:space="0" w:color="auto"/>
            <w:bottom w:val="none" w:sz="0" w:space="0" w:color="auto"/>
            <w:right w:val="none" w:sz="0" w:space="0" w:color="auto"/>
          </w:divBdr>
          <w:divsChild>
            <w:div w:id="5864034">
              <w:marLeft w:val="0"/>
              <w:marRight w:val="0"/>
              <w:marTop w:val="0"/>
              <w:marBottom w:val="0"/>
              <w:divBdr>
                <w:top w:val="none" w:sz="0" w:space="0" w:color="auto"/>
                <w:left w:val="none" w:sz="0" w:space="0" w:color="auto"/>
                <w:bottom w:val="none" w:sz="0" w:space="0" w:color="auto"/>
                <w:right w:val="none" w:sz="0" w:space="0" w:color="auto"/>
              </w:divBdr>
            </w:div>
            <w:div w:id="41369669">
              <w:marLeft w:val="0"/>
              <w:marRight w:val="0"/>
              <w:marTop w:val="0"/>
              <w:marBottom w:val="0"/>
              <w:divBdr>
                <w:top w:val="none" w:sz="0" w:space="0" w:color="auto"/>
                <w:left w:val="none" w:sz="0" w:space="0" w:color="auto"/>
                <w:bottom w:val="none" w:sz="0" w:space="0" w:color="auto"/>
                <w:right w:val="none" w:sz="0" w:space="0" w:color="auto"/>
              </w:divBdr>
            </w:div>
            <w:div w:id="56174798">
              <w:marLeft w:val="0"/>
              <w:marRight w:val="0"/>
              <w:marTop w:val="0"/>
              <w:marBottom w:val="0"/>
              <w:divBdr>
                <w:top w:val="none" w:sz="0" w:space="0" w:color="auto"/>
                <w:left w:val="none" w:sz="0" w:space="0" w:color="auto"/>
                <w:bottom w:val="none" w:sz="0" w:space="0" w:color="auto"/>
                <w:right w:val="none" w:sz="0" w:space="0" w:color="auto"/>
              </w:divBdr>
            </w:div>
            <w:div w:id="74783863">
              <w:marLeft w:val="0"/>
              <w:marRight w:val="0"/>
              <w:marTop w:val="0"/>
              <w:marBottom w:val="0"/>
              <w:divBdr>
                <w:top w:val="none" w:sz="0" w:space="0" w:color="auto"/>
                <w:left w:val="none" w:sz="0" w:space="0" w:color="auto"/>
                <w:bottom w:val="none" w:sz="0" w:space="0" w:color="auto"/>
                <w:right w:val="none" w:sz="0" w:space="0" w:color="auto"/>
              </w:divBdr>
            </w:div>
            <w:div w:id="80562707">
              <w:marLeft w:val="0"/>
              <w:marRight w:val="0"/>
              <w:marTop w:val="0"/>
              <w:marBottom w:val="0"/>
              <w:divBdr>
                <w:top w:val="none" w:sz="0" w:space="0" w:color="auto"/>
                <w:left w:val="none" w:sz="0" w:space="0" w:color="auto"/>
                <w:bottom w:val="none" w:sz="0" w:space="0" w:color="auto"/>
                <w:right w:val="none" w:sz="0" w:space="0" w:color="auto"/>
              </w:divBdr>
            </w:div>
            <w:div w:id="94446486">
              <w:marLeft w:val="0"/>
              <w:marRight w:val="0"/>
              <w:marTop w:val="0"/>
              <w:marBottom w:val="0"/>
              <w:divBdr>
                <w:top w:val="none" w:sz="0" w:space="0" w:color="auto"/>
                <w:left w:val="none" w:sz="0" w:space="0" w:color="auto"/>
                <w:bottom w:val="none" w:sz="0" w:space="0" w:color="auto"/>
                <w:right w:val="none" w:sz="0" w:space="0" w:color="auto"/>
              </w:divBdr>
            </w:div>
            <w:div w:id="129827997">
              <w:marLeft w:val="0"/>
              <w:marRight w:val="0"/>
              <w:marTop w:val="0"/>
              <w:marBottom w:val="0"/>
              <w:divBdr>
                <w:top w:val="none" w:sz="0" w:space="0" w:color="auto"/>
                <w:left w:val="none" w:sz="0" w:space="0" w:color="auto"/>
                <w:bottom w:val="none" w:sz="0" w:space="0" w:color="auto"/>
                <w:right w:val="none" w:sz="0" w:space="0" w:color="auto"/>
              </w:divBdr>
            </w:div>
            <w:div w:id="151608331">
              <w:marLeft w:val="0"/>
              <w:marRight w:val="0"/>
              <w:marTop w:val="0"/>
              <w:marBottom w:val="0"/>
              <w:divBdr>
                <w:top w:val="none" w:sz="0" w:space="0" w:color="auto"/>
                <w:left w:val="none" w:sz="0" w:space="0" w:color="auto"/>
                <w:bottom w:val="none" w:sz="0" w:space="0" w:color="auto"/>
                <w:right w:val="none" w:sz="0" w:space="0" w:color="auto"/>
              </w:divBdr>
            </w:div>
            <w:div w:id="160316616">
              <w:marLeft w:val="0"/>
              <w:marRight w:val="0"/>
              <w:marTop w:val="0"/>
              <w:marBottom w:val="0"/>
              <w:divBdr>
                <w:top w:val="none" w:sz="0" w:space="0" w:color="auto"/>
                <w:left w:val="none" w:sz="0" w:space="0" w:color="auto"/>
                <w:bottom w:val="none" w:sz="0" w:space="0" w:color="auto"/>
                <w:right w:val="none" w:sz="0" w:space="0" w:color="auto"/>
              </w:divBdr>
            </w:div>
            <w:div w:id="166946853">
              <w:marLeft w:val="0"/>
              <w:marRight w:val="0"/>
              <w:marTop w:val="0"/>
              <w:marBottom w:val="0"/>
              <w:divBdr>
                <w:top w:val="none" w:sz="0" w:space="0" w:color="auto"/>
                <w:left w:val="none" w:sz="0" w:space="0" w:color="auto"/>
                <w:bottom w:val="none" w:sz="0" w:space="0" w:color="auto"/>
                <w:right w:val="none" w:sz="0" w:space="0" w:color="auto"/>
              </w:divBdr>
            </w:div>
            <w:div w:id="170948714">
              <w:marLeft w:val="0"/>
              <w:marRight w:val="0"/>
              <w:marTop w:val="0"/>
              <w:marBottom w:val="0"/>
              <w:divBdr>
                <w:top w:val="none" w:sz="0" w:space="0" w:color="auto"/>
                <w:left w:val="none" w:sz="0" w:space="0" w:color="auto"/>
                <w:bottom w:val="none" w:sz="0" w:space="0" w:color="auto"/>
                <w:right w:val="none" w:sz="0" w:space="0" w:color="auto"/>
              </w:divBdr>
            </w:div>
            <w:div w:id="186795332">
              <w:marLeft w:val="0"/>
              <w:marRight w:val="0"/>
              <w:marTop w:val="0"/>
              <w:marBottom w:val="0"/>
              <w:divBdr>
                <w:top w:val="none" w:sz="0" w:space="0" w:color="auto"/>
                <w:left w:val="none" w:sz="0" w:space="0" w:color="auto"/>
                <w:bottom w:val="none" w:sz="0" w:space="0" w:color="auto"/>
                <w:right w:val="none" w:sz="0" w:space="0" w:color="auto"/>
              </w:divBdr>
            </w:div>
            <w:div w:id="225146014">
              <w:marLeft w:val="0"/>
              <w:marRight w:val="0"/>
              <w:marTop w:val="0"/>
              <w:marBottom w:val="0"/>
              <w:divBdr>
                <w:top w:val="none" w:sz="0" w:space="0" w:color="auto"/>
                <w:left w:val="none" w:sz="0" w:space="0" w:color="auto"/>
                <w:bottom w:val="none" w:sz="0" w:space="0" w:color="auto"/>
                <w:right w:val="none" w:sz="0" w:space="0" w:color="auto"/>
              </w:divBdr>
            </w:div>
            <w:div w:id="256787726">
              <w:marLeft w:val="0"/>
              <w:marRight w:val="0"/>
              <w:marTop w:val="0"/>
              <w:marBottom w:val="0"/>
              <w:divBdr>
                <w:top w:val="none" w:sz="0" w:space="0" w:color="auto"/>
                <w:left w:val="none" w:sz="0" w:space="0" w:color="auto"/>
                <w:bottom w:val="none" w:sz="0" w:space="0" w:color="auto"/>
                <w:right w:val="none" w:sz="0" w:space="0" w:color="auto"/>
              </w:divBdr>
            </w:div>
            <w:div w:id="296178742">
              <w:marLeft w:val="0"/>
              <w:marRight w:val="0"/>
              <w:marTop w:val="0"/>
              <w:marBottom w:val="0"/>
              <w:divBdr>
                <w:top w:val="none" w:sz="0" w:space="0" w:color="auto"/>
                <w:left w:val="none" w:sz="0" w:space="0" w:color="auto"/>
                <w:bottom w:val="none" w:sz="0" w:space="0" w:color="auto"/>
                <w:right w:val="none" w:sz="0" w:space="0" w:color="auto"/>
              </w:divBdr>
            </w:div>
            <w:div w:id="302201848">
              <w:marLeft w:val="0"/>
              <w:marRight w:val="0"/>
              <w:marTop w:val="0"/>
              <w:marBottom w:val="0"/>
              <w:divBdr>
                <w:top w:val="none" w:sz="0" w:space="0" w:color="auto"/>
                <w:left w:val="none" w:sz="0" w:space="0" w:color="auto"/>
                <w:bottom w:val="none" w:sz="0" w:space="0" w:color="auto"/>
                <w:right w:val="none" w:sz="0" w:space="0" w:color="auto"/>
              </w:divBdr>
            </w:div>
            <w:div w:id="316886016">
              <w:marLeft w:val="0"/>
              <w:marRight w:val="0"/>
              <w:marTop w:val="0"/>
              <w:marBottom w:val="0"/>
              <w:divBdr>
                <w:top w:val="none" w:sz="0" w:space="0" w:color="auto"/>
                <w:left w:val="none" w:sz="0" w:space="0" w:color="auto"/>
                <w:bottom w:val="none" w:sz="0" w:space="0" w:color="auto"/>
                <w:right w:val="none" w:sz="0" w:space="0" w:color="auto"/>
              </w:divBdr>
            </w:div>
            <w:div w:id="337736812">
              <w:marLeft w:val="0"/>
              <w:marRight w:val="0"/>
              <w:marTop w:val="0"/>
              <w:marBottom w:val="0"/>
              <w:divBdr>
                <w:top w:val="none" w:sz="0" w:space="0" w:color="auto"/>
                <w:left w:val="none" w:sz="0" w:space="0" w:color="auto"/>
                <w:bottom w:val="none" w:sz="0" w:space="0" w:color="auto"/>
                <w:right w:val="none" w:sz="0" w:space="0" w:color="auto"/>
              </w:divBdr>
            </w:div>
            <w:div w:id="388574630">
              <w:marLeft w:val="0"/>
              <w:marRight w:val="0"/>
              <w:marTop w:val="0"/>
              <w:marBottom w:val="0"/>
              <w:divBdr>
                <w:top w:val="none" w:sz="0" w:space="0" w:color="auto"/>
                <w:left w:val="none" w:sz="0" w:space="0" w:color="auto"/>
                <w:bottom w:val="none" w:sz="0" w:space="0" w:color="auto"/>
                <w:right w:val="none" w:sz="0" w:space="0" w:color="auto"/>
              </w:divBdr>
            </w:div>
            <w:div w:id="427696822">
              <w:marLeft w:val="0"/>
              <w:marRight w:val="0"/>
              <w:marTop w:val="0"/>
              <w:marBottom w:val="0"/>
              <w:divBdr>
                <w:top w:val="none" w:sz="0" w:space="0" w:color="auto"/>
                <w:left w:val="none" w:sz="0" w:space="0" w:color="auto"/>
                <w:bottom w:val="none" w:sz="0" w:space="0" w:color="auto"/>
                <w:right w:val="none" w:sz="0" w:space="0" w:color="auto"/>
              </w:divBdr>
            </w:div>
            <w:div w:id="467283898">
              <w:marLeft w:val="0"/>
              <w:marRight w:val="0"/>
              <w:marTop w:val="0"/>
              <w:marBottom w:val="0"/>
              <w:divBdr>
                <w:top w:val="none" w:sz="0" w:space="0" w:color="auto"/>
                <w:left w:val="none" w:sz="0" w:space="0" w:color="auto"/>
                <w:bottom w:val="none" w:sz="0" w:space="0" w:color="auto"/>
                <w:right w:val="none" w:sz="0" w:space="0" w:color="auto"/>
              </w:divBdr>
            </w:div>
            <w:div w:id="506791861">
              <w:marLeft w:val="0"/>
              <w:marRight w:val="0"/>
              <w:marTop w:val="0"/>
              <w:marBottom w:val="0"/>
              <w:divBdr>
                <w:top w:val="none" w:sz="0" w:space="0" w:color="auto"/>
                <w:left w:val="none" w:sz="0" w:space="0" w:color="auto"/>
                <w:bottom w:val="none" w:sz="0" w:space="0" w:color="auto"/>
                <w:right w:val="none" w:sz="0" w:space="0" w:color="auto"/>
              </w:divBdr>
            </w:div>
            <w:div w:id="557666019">
              <w:marLeft w:val="0"/>
              <w:marRight w:val="0"/>
              <w:marTop w:val="0"/>
              <w:marBottom w:val="0"/>
              <w:divBdr>
                <w:top w:val="none" w:sz="0" w:space="0" w:color="auto"/>
                <w:left w:val="none" w:sz="0" w:space="0" w:color="auto"/>
                <w:bottom w:val="none" w:sz="0" w:space="0" w:color="auto"/>
                <w:right w:val="none" w:sz="0" w:space="0" w:color="auto"/>
              </w:divBdr>
            </w:div>
            <w:div w:id="573206042">
              <w:marLeft w:val="0"/>
              <w:marRight w:val="0"/>
              <w:marTop w:val="0"/>
              <w:marBottom w:val="0"/>
              <w:divBdr>
                <w:top w:val="none" w:sz="0" w:space="0" w:color="auto"/>
                <w:left w:val="none" w:sz="0" w:space="0" w:color="auto"/>
                <w:bottom w:val="none" w:sz="0" w:space="0" w:color="auto"/>
                <w:right w:val="none" w:sz="0" w:space="0" w:color="auto"/>
              </w:divBdr>
            </w:div>
            <w:div w:id="580408313">
              <w:marLeft w:val="0"/>
              <w:marRight w:val="0"/>
              <w:marTop w:val="0"/>
              <w:marBottom w:val="0"/>
              <w:divBdr>
                <w:top w:val="none" w:sz="0" w:space="0" w:color="auto"/>
                <w:left w:val="none" w:sz="0" w:space="0" w:color="auto"/>
                <w:bottom w:val="none" w:sz="0" w:space="0" w:color="auto"/>
                <w:right w:val="none" w:sz="0" w:space="0" w:color="auto"/>
              </w:divBdr>
            </w:div>
            <w:div w:id="649797806">
              <w:marLeft w:val="0"/>
              <w:marRight w:val="0"/>
              <w:marTop w:val="0"/>
              <w:marBottom w:val="0"/>
              <w:divBdr>
                <w:top w:val="none" w:sz="0" w:space="0" w:color="auto"/>
                <w:left w:val="none" w:sz="0" w:space="0" w:color="auto"/>
                <w:bottom w:val="none" w:sz="0" w:space="0" w:color="auto"/>
                <w:right w:val="none" w:sz="0" w:space="0" w:color="auto"/>
              </w:divBdr>
            </w:div>
            <w:div w:id="654182998">
              <w:marLeft w:val="0"/>
              <w:marRight w:val="0"/>
              <w:marTop w:val="0"/>
              <w:marBottom w:val="0"/>
              <w:divBdr>
                <w:top w:val="none" w:sz="0" w:space="0" w:color="auto"/>
                <w:left w:val="none" w:sz="0" w:space="0" w:color="auto"/>
                <w:bottom w:val="none" w:sz="0" w:space="0" w:color="auto"/>
                <w:right w:val="none" w:sz="0" w:space="0" w:color="auto"/>
              </w:divBdr>
            </w:div>
            <w:div w:id="658339377">
              <w:marLeft w:val="0"/>
              <w:marRight w:val="0"/>
              <w:marTop w:val="0"/>
              <w:marBottom w:val="0"/>
              <w:divBdr>
                <w:top w:val="none" w:sz="0" w:space="0" w:color="auto"/>
                <w:left w:val="none" w:sz="0" w:space="0" w:color="auto"/>
                <w:bottom w:val="none" w:sz="0" w:space="0" w:color="auto"/>
                <w:right w:val="none" w:sz="0" w:space="0" w:color="auto"/>
              </w:divBdr>
            </w:div>
            <w:div w:id="693842039">
              <w:marLeft w:val="0"/>
              <w:marRight w:val="0"/>
              <w:marTop w:val="0"/>
              <w:marBottom w:val="0"/>
              <w:divBdr>
                <w:top w:val="none" w:sz="0" w:space="0" w:color="auto"/>
                <w:left w:val="none" w:sz="0" w:space="0" w:color="auto"/>
                <w:bottom w:val="none" w:sz="0" w:space="0" w:color="auto"/>
                <w:right w:val="none" w:sz="0" w:space="0" w:color="auto"/>
              </w:divBdr>
            </w:div>
            <w:div w:id="710572533">
              <w:marLeft w:val="0"/>
              <w:marRight w:val="0"/>
              <w:marTop w:val="0"/>
              <w:marBottom w:val="0"/>
              <w:divBdr>
                <w:top w:val="none" w:sz="0" w:space="0" w:color="auto"/>
                <w:left w:val="none" w:sz="0" w:space="0" w:color="auto"/>
                <w:bottom w:val="none" w:sz="0" w:space="0" w:color="auto"/>
                <w:right w:val="none" w:sz="0" w:space="0" w:color="auto"/>
              </w:divBdr>
            </w:div>
            <w:div w:id="717782610">
              <w:marLeft w:val="0"/>
              <w:marRight w:val="0"/>
              <w:marTop w:val="0"/>
              <w:marBottom w:val="0"/>
              <w:divBdr>
                <w:top w:val="none" w:sz="0" w:space="0" w:color="auto"/>
                <w:left w:val="none" w:sz="0" w:space="0" w:color="auto"/>
                <w:bottom w:val="none" w:sz="0" w:space="0" w:color="auto"/>
                <w:right w:val="none" w:sz="0" w:space="0" w:color="auto"/>
              </w:divBdr>
            </w:div>
            <w:div w:id="737630391">
              <w:marLeft w:val="0"/>
              <w:marRight w:val="0"/>
              <w:marTop w:val="0"/>
              <w:marBottom w:val="0"/>
              <w:divBdr>
                <w:top w:val="none" w:sz="0" w:space="0" w:color="auto"/>
                <w:left w:val="none" w:sz="0" w:space="0" w:color="auto"/>
                <w:bottom w:val="none" w:sz="0" w:space="0" w:color="auto"/>
                <w:right w:val="none" w:sz="0" w:space="0" w:color="auto"/>
              </w:divBdr>
            </w:div>
            <w:div w:id="746220817">
              <w:marLeft w:val="0"/>
              <w:marRight w:val="0"/>
              <w:marTop w:val="0"/>
              <w:marBottom w:val="0"/>
              <w:divBdr>
                <w:top w:val="none" w:sz="0" w:space="0" w:color="auto"/>
                <w:left w:val="none" w:sz="0" w:space="0" w:color="auto"/>
                <w:bottom w:val="none" w:sz="0" w:space="0" w:color="auto"/>
                <w:right w:val="none" w:sz="0" w:space="0" w:color="auto"/>
              </w:divBdr>
            </w:div>
            <w:div w:id="766924020">
              <w:marLeft w:val="0"/>
              <w:marRight w:val="0"/>
              <w:marTop w:val="0"/>
              <w:marBottom w:val="0"/>
              <w:divBdr>
                <w:top w:val="none" w:sz="0" w:space="0" w:color="auto"/>
                <w:left w:val="none" w:sz="0" w:space="0" w:color="auto"/>
                <w:bottom w:val="none" w:sz="0" w:space="0" w:color="auto"/>
                <w:right w:val="none" w:sz="0" w:space="0" w:color="auto"/>
              </w:divBdr>
            </w:div>
            <w:div w:id="770667793">
              <w:marLeft w:val="0"/>
              <w:marRight w:val="0"/>
              <w:marTop w:val="0"/>
              <w:marBottom w:val="0"/>
              <w:divBdr>
                <w:top w:val="none" w:sz="0" w:space="0" w:color="auto"/>
                <w:left w:val="none" w:sz="0" w:space="0" w:color="auto"/>
                <w:bottom w:val="none" w:sz="0" w:space="0" w:color="auto"/>
                <w:right w:val="none" w:sz="0" w:space="0" w:color="auto"/>
              </w:divBdr>
            </w:div>
            <w:div w:id="776950022">
              <w:marLeft w:val="0"/>
              <w:marRight w:val="0"/>
              <w:marTop w:val="0"/>
              <w:marBottom w:val="0"/>
              <w:divBdr>
                <w:top w:val="none" w:sz="0" w:space="0" w:color="auto"/>
                <w:left w:val="none" w:sz="0" w:space="0" w:color="auto"/>
                <w:bottom w:val="none" w:sz="0" w:space="0" w:color="auto"/>
                <w:right w:val="none" w:sz="0" w:space="0" w:color="auto"/>
              </w:divBdr>
            </w:div>
            <w:div w:id="814225239">
              <w:marLeft w:val="0"/>
              <w:marRight w:val="0"/>
              <w:marTop w:val="0"/>
              <w:marBottom w:val="0"/>
              <w:divBdr>
                <w:top w:val="none" w:sz="0" w:space="0" w:color="auto"/>
                <w:left w:val="none" w:sz="0" w:space="0" w:color="auto"/>
                <w:bottom w:val="none" w:sz="0" w:space="0" w:color="auto"/>
                <w:right w:val="none" w:sz="0" w:space="0" w:color="auto"/>
              </w:divBdr>
            </w:div>
            <w:div w:id="822771700">
              <w:marLeft w:val="0"/>
              <w:marRight w:val="0"/>
              <w:marTop w:val="0"/>
              <w:marBottom w:val="0"/>
              <w:divBdr>
                <w:top w:val="none" w:sz="0" w:space="0" w:color="auto"/>
                <w:left w:val="none" w:sz="0" w:space="0" w:color="auto"/>
                <w:bottom w:val="none" w:sz="0" w:space="0" w:color="auto"/>
                <w:right w:val="none" w:sz="0" w:space="0" w:color="auto"/>
              </w:divBdr>
            </w:div>
            <w:div w:id="835265841">
              <w:marLeft w:val="0"/>
              <w:marRight w:val="0"/>
              <w:marTop w:val="0"/>
              <w:marBottom w:val="0"/>
              <w:divBdr>
                <w:top w:val="none" w:sz="0" w:space="0" w:color="auto"/>
                <w:left w:val="none" w:sz="0" w:space="0" w:color="auto"/>
                <w:bottom w:val="none" w:sz="0" w:space="0" w:color="auto"/>
                <w:right w:val="none" w:sz="0" w:space="0" w:color="auto"/>
              </w:divBdr>
            </w:div>
            <w:div w:id="873494459">
              <w:marLeft w:val="0"/>
              <w:marRight w:val="0"/>
              <w:marTop w:val="0"/>
              <w:marBottom w:val="0"/>
              <w:divBdr>
                <w:top w:val="none" w:sz="0" w:space="0" w:color="auto"/>
                <w:left w:val="none" w:sz="0" w:space="0" w:color="auto"/>
                <w:bottom w:val="none" w:sz="0" w:space="0" w:color="auto"/>
                <w:right w:val="none" w:sz="0" w:space="0" w:color="auto"/>
              </w:divBdr>
            </w:div>
            <w:div w:id="893660873">
              <w:marLeft w:val="0"/>
              <w:marRight w:val="0"/>
              <w:marTop w:val="0"/>
              <w:marBottom w:val="0"/>
              <w:divBdr>
                <w:top w:val="none" w:sz="0" w:space="0" w:color="auto"/>
                <w:left w:val="none" w:sz="0" w:space="0" w:color="auto"/>
                <w:bottom w:val="none" w:sz="0" w:space="0" w:color="auto"/>
                <w:right w:val="none" w:sz="0" w:space="0" w:color="auto"/>
              </w:divBdr>
            </w:div>
            <w:div w:id="929197812">
              <w:marLeft w:val="0"/>
              <w:marRight w:val="0"/>
              <w:marTop w:val="0"/>
              <w:marBottom w:val="0"/>
              <w:divBdr>
                <w:top w:val="none" w:sz="0" w:space="0" w:color="auto"/>
                <w:left w:val="none" w:sz="0" w:space="0" w:color="auto"/>
                <w:bottom w:val="none" w:sz="0" w:space="0" w:color="auto"/>
                <w:right w:val="none" w:sz="0" w:space="0" w:color="auto"/>
              </w:divBdr>
            </w:div>
            <w:div w:id="956376807">
              <w:marLeft w:val="0"/>
              <w:marRight w:val="0"/>
              <w:marTop w:val="0"/>
              <w:marBottom w:val="0"/>
              <w:divBdr>
                <w:top w:val="none" w:sz="0" w:space="0" w:color="auto"/>
                <w:left w:val="none" w:sz="0" w:space="0" w:color="auto"/>
                <w:bottom w:val="none" w:sz="0" w:space="0" w:color="auto"/>
                <w:right w:val="none" w:sz="0" w:space="0" w:color="auto"/>
              </w:divBdr>
            </w:div>
            <w:div w:id="963389499">
              <w:marLeft w:val="0"/>
              <w:marRight w:val="0"/>
              <w:marTop w:val="0"/>
              <w:marBottom w:val="0"/>
              <w:divBdr>
                <w:top w:val="none" w:sz="0" w:space="0" w:color="auto"/>
                <w:left w:val="none" w:sz="0" w:space="0" w:color="auto"/>
                <w:bottom w:val="none" w:sz="0" w:space="0" w:color="auto"/>
                <w:right w:val="none" w:sz="0" w:space="0" w:color="auto"/>
              </w:divBdr>
            </w:div>
            <w:div w:id="986664406">
              <w:marLeft w:val="0"/>
              <w:marRight w:val="0"/>
              <w:marTop w:val="0"/>
              <w:marBottom w:val="0"/>
              <w:divBdr>
                <w:top w:val="none" w:sz="0" w:space="0" w:color="auto"/>
                <w:left w:val="none" w:sz="0" w:space="0" w:color="auto"/>
                <w:bottom w:val="none" w:sz="0" w:space="0" w:color="auto"/>
                <w:right w:val="none" w:sz="0" w:space="0" w:color="auto"/>
              </w:divBdr>
            </w:div>
            <w:div w:id="1021393727">
              <w:marLeft w:val="0"/>
              <w:marRight w:val="0"/>
              <w:marTop w:val="0"/>
              <w:marBottom w:val="0"/>
              <w:divBdr>
                <w:top w:val="none" w:sz="0" w:space="0" w:color="auto"/>
                <w:left w:val="none" w:sz="0" w:space="0" w:color="auto"/>
                <w:bottom w:val="none" w:sz="0" w:space="0" w:color="auto"/>
                <w:right w:val="none" w:sz="0" w:space="0" w:color="auto"/>
              </w:divBdr>
            </w:div>
            <w:div w:id="1038168156">
              <w:marLeft w:val="0"/>
              <w:marRight w:val="0"/>
              <w:marTop w:val="0"/>
              <w:marBottom w:val="0"/>
              <w:divBdr>
                <w:top w:val="none" w:sz="0" w:space="0" w:color="auto"/>
                <w:left w:val="none" w:sz="0" w:space="0" w:color="auto"/>
                <w:bottom w:val="none" w:sz="0" w:space="0" w:color="auto"/>
                <w:right w:val="none" w:sz="0" w:space="0" w:color="auto"/>
              </w:divBdr>
            </w:div>
            <w:div w:id="1059135439">
              <w:marLeft w:val="0"/>
              <w:marRight w:val="0"/>
              <w:marTop w:val="0"/>
              <w:marBottom w:val="0"/>
              <w:divBdr>
                <w:top w:val="none" w:sz="0" w:space="0" w:color="auto"/>
                <w:left w:val="none" w:sz="0" w:space="0" w:color="auto"/>
                <w:bottom w:val="none" w:sz="0" w:space="0" w:color="auto"/>
                <w:right w:val="none" w:sz="0" w:space="0" w:color="auto"/>
              </w:divBdr>
            </w:div>
            <w:div w:id="1060011214">
              <w:marLeft w:val="0"/>
              <w:marRight w:val="0"/>
              <w:marTop w:val="0"/>
              <w:marBottom w:val="0"/>
              <w:divBdr>
                <w:top w:val="none" w:sz="0" w:space="0" w:color="auto"/>
                <w:left w:val="none" w:sz="0" w:space="0" w:color="auto"/>
                <w:bottom w:val="none" w:sz="0" w:space="0" w:color="auto"/>
                <w:right w:val="none" w:sz="0" w:space="0" w:color="auto"/>
              </w:divBdr>
            </w:div>
            <w:div w:id="1075128715">
              <w:marLeft w:val="0"/>
              <w:marRight w:val="0"/>
              <w:marTop w:val="0"/>
              <w:marBottom w:val="0"/>
              <w:divBdr>
                <w:top w:val="none" w:sz="0" w:space="0" w:color="auto"/>
                <w:left w:val="none" w:sz="0" w:space="0" w:color="auto"/>
                <w:bottom w:val="none" w:sz="0" w:space="0" w:color="auto"/>
                <w:right w:val="none" w:sz="0" w:space="0" w:color="auto"/>
              </w:divBdr>
            </w:div>
            <w:div w:id="1079524828">
              <w:marLeft w:val="0"/>
              <w:marRight w:val="0"/>
              <w:marTop w:val="0"/>
              <w:marBottom w:val="0"/>
              <w:divBdr>
                <w:top w:val="none" w:sz="0" w:space="0" w:color="auto"/>
                <w:left w:val="none" w:sz="0" w:space="0" w:color="auto"/>
                <w:bottom w:val="none" w:sz="0" w:space="0" w:color="auto"/>
                <w:right w:val="none" w:sz="0" w:space="0" w:color="auto"/>
              </w:divBdr>
            </w:div>
            <w:div w:id="1099105235">
              <w:marLeft w:val="0"/>
              <w:marRight w:val="0"/>
              <w:marTop w:val="0"/>
              <w:marBottom w:val="0"/>
              <w:divBdr>
                <w:top w:val="none" w:sz="0" w:space="0" w:color="auto"/>
                <w:left w:val="none" w:sz="0" w:space="0" w:color="auto"/>
                <w:bottom w:val="none" w:sz="0" w:space="0" w:color="auto"/>
                <w:right w:val="none" w:sz="0" w:space="0" w:color="auto"/>
              </w:divBdr>
            </w:div>
            <w:div w:id="1102534146">
              <w:marLeft w:val="0"/>
              <w:marRight w:val="0"/>
              <w:marTop w:val="0"/>
              <w:marBottom w:val="0"/>
              <w:divBdr>
                <w:top w:val="none" w:sz="0" w:space="0" w:color="auto"/>
                <w:left w:val="none" w:sz="0" w:space="0" w:color="auto"/>
                <w:bottom w:val="none" w:sz="0" w:space="0" w:color="auto"/>
                <w:right w:val="none" w:sz="0" w:space="0" w:color="auto"/>
              </w:divBdr>
            </w:div>
            <w:div w:id="1153714370">
              <w:marLeft w:val="0"/>
              <w:marRight w:val="0"/>
              <w:marTop w:val="0"/>
              <w:marBottom w:val="0"/>
              <w:divBdr>
                <w:top w:val="none" w:sz="0" w:space="0" w:color="auto"/>
                <w:left w:val="none" w:sz="0" w:space="0" w:color="auto"/>
                <w:bottom w:val="none" w:sz="0" w:space="0" w:color="auto"/>
                <w:right w:val="none" w:sz="0" w:space="0" w:color="auto"/>
              </w:divBdr>
            </w:div>
            <w:div w:id="1186753050">
              <w:marLeft w:val="0"/>
              <w:marRight w:val="0"/>
              <w:marTop w:val="0"/>
              <w:marBottom w:val="0"/>
              <w:divBdr>
                <w:top w:val="none" w:sz="0" w:space="0" w:color="auto"/>
                <w:left w:val="none" w:sz="0" w:space="0" w:color="auto"/>
                <w:bottom w:val="none" w:sz="0" w:space="0" w:color="auto"/>
                <w:right w:val="none" w:sz="0" w:space="0" w:color="auto"/>
              </w:divBdr>
            </w:div>
            <w:div w:id="1199243472">
              <w:marLeft w:val="0"/>
              <w:marRight w:val="0"/>
              <w:marTop w:val="0"/>
              <w:marBottom w:val="0"/>
              <w:divBdr>
                <w:top w:val="none" w:sz="0" w:space="0" w:color="auto"/>
                <w:left w:val="none" w:sz="0" w:space="0" w:color="auto"/>
                <w:bottom w:val="none" w:sz="0" w:space="0" w:color="auto"/>
                <w:right w:val="none" w:sz="0" w:space="0" w:color="auto"/>
              </w:divBdr>
            </w:div>
            <w:div w:id="1200162679">
              <w:marLeft w:val="0"/>
              <w:marRight w:val="0"/>
              <w:marTop w:val="0"/>
              <w:marBottom w:val="0"/>
              <w:divBdr>
                <w:top w:val="none" w:sz="0" w:space="0" w:color="auto"/>
                <w:left w:val="none" w:sz="0" w:space="0" w:color="auto"/>
                <w:bottom w:val="none" w:sz="0" w:space="0" w:color="auto"/>
                <w:right w:val="none" w:sz="0" w:space="0" w:color="auto"/>
              </w:divBdr>
            </w:div>
            <w:div w:id="1202591964">
              <w:marLeft w:val="0"/>
              <w:marRight w:val="0"/>
              <w:marTop w:val="0"/>
              <w:marBottom w:val="0"/>
              <w:divBdr>
                <w:top w:val="none" w:sz="0" w:space="0" w:color="auto"/>
                <w:left w:val="none" w:sz="0" w:space="0" w:color="auto"/>
                <w:bottom w:val="none" w:sz="0" w:space="0" w:color="auto"/>
                <w:right w:val="none" w:sz="0" w:space="0" w:color="auto"/>
              </w:divBdr>
            </w:div>
            <w:div w:id="1202943027">
              <w:marLeft w:val="0"/>
              <w:marRight w:val="0"/>
              <w:marTop w:val="0"/>
              <w:marBottom w:val="0"/>
              <w:divBdr>
                <w:top w:val="none" w:sz="0" w:space="0" w:color="auto"/>
                <w:left w:val="none" w:sz="0" w:space="0" w:color="auto"/>
                <w:bottom w:val="none" w:sz="0" w:space="0" w:color="auto"/>
                <w:right w:val="none" w:sz="0" w:space="0" w:color="auto"/>
              </w:divBdr>
            </w:div>
            <w:div w:id="1217819474">
              <w:marLeft w:val="0"/>
              <w:marRight w:val="0"/>
              <w:marTop w:val="0"/>
              <w:marBottom w:val="0"/>
              <w:divBdr>
                <w:top w:val="none" w:sz="0" w:space="0" w:color="auto"/>
                <w:left w:val="none" w:sz="0" w:space="0" w:color="auto"/>
                <w:bottom w:val="none" w:sz="0" w:space="0" w:color="auto"/>
                <w:right w:val="none" w:sz="0" w:space="0" w:color="auto"/>
              </w:divBdr>
            </w:div>
            <w:div w:id="1234123045">
              <w:marLeft w:val="0"/>
              <w:marRight w:val="0"/>
              <w:marTop w:val="0"/>
              <w:marBottom w:val="0"/>
              <w:divBdr>
                <w:top w:val="none" w:sz="0" w:space="0" w:color="auto"/>
                <w:left w:val="none" w:sz="0" w:space="0" w:color="auto"/>
                <w:bottom w:val="none" w:sz="0" w:space="0" w:color="auto"/>
                <w:right w:val="none" w:sz="0" w:space="0" w:color="auto"/>
              </w:divBdr>
            </w:div>
            <w:div w:id="1262445217">
              <w:marLeft w:val="0"/>
              <w:marRight w:val="0"/>
              <w:marTop w:val="0"/>
              <w:marBottom w:val="0"/>
              <w:divBdr>
                <w:top w:val="none" w:sz="0" w:space="0" w:color="auto"/>
                <w:left w:val="none" w:sz="0" w:space="0" w:color="auto"/>
                <w:bottom w:val="none" w:sz="0" w:space="0" w:color="auto"/>
                <w:right w:val="none" w:sz="0" w:space="0" w:color="auto"/>
              </w:divBdr>
            </w:div>
            <w:div w:id="1267348671">
              <w:marLeft w:val="0"/>
              <w:marRight w:val="0"/>
              <w:marTop w:val="0"/>
              <w:marBottom w:val="0"/>
              <w:divBdr>
                <w:top w:val="none" w:sz="0" w:space="0" w:color="auto"/>
                <w:left w:val="none" w:sz="0" w:space="0" w:color="auto"/>
                <w:bottom w:val="none" w:sz="0" w:space="0" w:color="auto"/>
                <w:right w:val="none" w:sz="0" w:space="0" w:color="auto"/>
              </w:divBdr>
            </w:div>
            <w:div w:id="1273245238">
              <w:marLeft w:val="0"/>
              <w:marRight w:val="0"/>
              <w:marTop w:val="0"/>
              <w:marBottom w:val="0"/>
              <w:divBdr>
                <w:top w:val="none" w:sz="0" w:space="0" w:color="auto"/>
                <w:left w:val="none" w:sz="0" w:space="0" w:color="auto"/>
                <w:bottom w:val="none" w:sz="0" w:space="0" w:color="auto"/>
                <w:right w:val="none" w:sz="0" w:space="0" w:color="auto"/>
              </w:divBdr>
            </w:div>
            <w:div w:id="1275745738">
              <w:marLeft w:val="0"/>
              <w:marRight w:val="0"/>
              <w:marTop w:val="0"/>
              <w:marBottom w:val="0"/>
              <w:divBdr>
                <w:top w:val="none" w:sz="0" w:space="0" w:color="auto"/>
                <w:left w:val="none" w:sz="0" w:space="0" w:color="auto"/>
                <w:bottom w:val="none" w:sz="0" w:space="0" w:color="auto"/>
                <w:right w:val="none" w:sz="0" w:space="0" w:color="auto"/>
              </w:divBdr>
            </w:div>
            <w:div w:id="1276669880">
              <w:marLeft w:val="0"/>
              <w:marRight w:val="0"/>
              <w:marTop w:val="0"/>
              <w:marBottom w:val="0"/>
              <w:divBdr>
                <w:top w:val="none" w:sz="0" w:space="0" w:color="auto"/>
                <w:left w:val="none" w:sz="0" w:space="0" w:color="auto"/>
                <w:bottom w:val="none" w:sz="0" w:space="0" w:color="auto"/>
                <w:right w:val="none" w:sz="0" w:space="0" w:color="auto"/>
              </w:divBdr>
            </w:div>
            <w:div w:id="1291017786">
              <w:marLeft w:val="0"/>
              <w:marRight w:val="0"/>
              <w:marTop w:val="0"/>
              <w:marBottom w:val="0"/>
              <w:divBdr>
                <w:top w:val="none" w:sz="0" w:space="0" w:color="auto"/>
                <w:left w:val="none" w:sz="0" w:space="0" w:color="auto"/>
                <w:bottom w:val="none" w:sz="0" w:space="0" w:color="auto"/>
                <w:right w:val="none" w:sz="0" w:space="0" w:color="auto"/>
              </w:divBdr>
            </w:div>
            <w:div w:id="1302032819">
              <w:marLeft w:val="0"/>
              <w:marRight w:val="0"/>
              <w:marTop w:val="0"/>
              <w:marBottom w:val="0"/>
              <w:divBdr>
                <w:top w:val="none" w:sz="0" w:space="0" w:color="auto"/>
                <w:left w:val="none" w:sz="0" w:space="0" w:color="auto"/>
                <w:bottom w:val="none" w:sz="0" w:space="0" w:color="auto"/>
                <w:right w:val="none" w:sz="0" w:space="0" w:color="auto"/>
              </w:divBdr>
            </w:div>
            <w:div w:id="1318263781">
              <w:marLeft w:val="0"/>
              <w:marRight w:val="0"/>
              <w:marTop w:val="0"/>
              <w:marBottom w:val="0"/>
              <w:divBdr>
                <w:top w:val="none" w:sz="0" w:space="0" w:color="auto"/>
                <w:left w:val="none" w:sz="0" w:space="0" w:color="auto"/>
                <w:bottom w:val="none" w:sz="0" w:space="0" w:color="auto"/>
                <w:right w:val="none" w:sz="0" w:space="0" w:color="auto"/>
              </w:divBdr>
            </w:div>
            <w:div w:id="1340891580">
              <w:marLeft w:val="0"/>
              <w:marRight w:val="0"/>
              <w:marTop w:val="0"/>
              <w:marBottom w:val="0"/>
              <w:divBdr>
                <w:top w:val="none" w:sz="0" w:space="0" w:color="auto"/>
                <w:left w:val="none" w:sz="0" w:space="0" w:color="auto"/>
                <w:bottom w:val="none" w:sz="0" w:space="0" w:color="auto"/>
                <w:right w:val="none" w:sz="0" w:space="0" w:color="auto"/>
              </w:divBdr>
            </w:div>
            <w:div w:id="1346516323">
              <w:marLeft w:val="0"/>
              <w:marRight w:val="0"/>
              <w:marTop w:val="0"/>
              <w:marBottom w:val="0"/>
              <w:divBdr>
                <w:top w:val="none" w:sz="0" w:space="0" w:color="auto"/>
                <w:left w:val="none" w:sz="0" w:space="0" w:color="auto"/>
                <w:bottom w:val="none" w:sz="0" w:space="0" w:color="auto"/>
                <w:right w:val="none" w:sz="0" w:space="0" w:color="auto"/>
              </w:divBdr>
            </w:div>
            <w:div w:id="1395665757">
              <w:marLeft w:val="0"/>
              <w:marRight w:val="0"/>
              <w:marTop w:val="0"/>
              <w:marBottom w:val="0"/>
              <w:divBdr>
                <w:top w:val="none" w:sz="0" w:space="0" w:color="auto"/>
                <w:left w:val="none" w:sz="0" w:space="0" w:color="auto"/>
                <w:bottom w:val="none" w:sz="0" w:space="0" w:color="auto"/>
                <w:right w:val="none" w:sz="0" w:space="0" w:color="auto"/>
              </w:divBdr>
            </w:div>
            <w:div w:id="1423407419">
              <w:marLeft w:val="0"/>
              <w:marRight w:val="0"/>
              <w:marTop w:val="0"/>
              <w:marBottom w:val="0"/>
              <w:divBdr>
                <w:top w:val="none" w:sz="0" w:space="0" w:color="auto"/>
                <w:left w:val="none" w:sz="0" w:space="0" w:color="auto"/>
                <w:bottom w:val="none" w:sz="0" w:space="0" w:color="auto"/>
                <w:right w:val="none" w:sz="0" w:space="0" w:color="auto"/>
              </w:divBdr>
            </w:div>
            <w:div w:id="1438675248">
              <w:marLeft w:val="0"/>
              <w:marRight w:val="0"/>
              <w:marTop w:val="0"/>
              <w:marBottom w:val="0"/>
              <w:divBdr>
                <w:top w:val="none" w:sz="0" w:space="0" w:color="auto"/>
                <w:left w:val="none" w:sz="0" w:space="0" w:color="auto"/>
                <w:bottom w:val="none" w:sz="0" w:space="0" w:color="auto"/>
                <w:right w:val="none" w:sz="0" w:space="0" w:color="auto"/>
              </w:divBdr>
            </w:div>
            <w:div w:id="1441875202">
              <w:marLeft w:val="0"/>
              <w:marRight w:val="0"/>
              <w:marTop w:val="0"/>
              <w:marBottom w:val="0"/>
              <w:divBdr>
                <w:top w:val="none" w:sz="0" w:space="0" w:color="auto"/>
                <w:left w:val="none" w:sz="0" w:space="0" w:color="auto"/>
                <w:bottom w:val="none" w:sz="0" w:space="0" w:color="auto"/>
                <w:right w:val="none" w:sz="0" w:space="0" w:color="auto"/>
              </w:divBdr>
            </w:div>
            <w:div w:id="1448616935">
              <w:marLeft w:val="0"/>
              <w:marRight w:val="0"/>
              <w:marTop w:val="0"/>
              <w:marBottom w:val="0"/>
              <w:divBdr>
                <w:top w:val="none" w:sz="0" w:space="0" w:color="auto"/>
                <w:left w:val="none" w:sz="0" w:space="0" w:color="auto"/>
                <w:bottom w:val="none" w:sz="0" w:space="0" w:color="auto"/>
                <w:right w:val="none" w:sz="0" w:space="0" w:color="auto"/>
              </w:divBdr>
            </w:div>
            <w:div w:id="1458530164">
              <w:marLeft w:val="0"/>
              <w:marRight w:val="0"/>
              <w:marTop w:val="0"/>
              <w:marBottom w:val="0"/>
              <w:divBdr>
                <w:top w:val="none" w:sz="0" w:space="0" w:color="auto"/>
                <w:left w:val="none" w:sz="0" w:space="0" w:color="auto"/>
                <w:bottom w:val="none" w:sz="0" w:space="0" w:color="auto"/>
                <w:right w:val="none" w:sz="0" w:space="0" w:color="auto"/>
              </w:divBdr>
            </w:div>
            <w:div w:id="1459372702">
              <w:marLeft w:val="0"/>
              <w:marRight w:val="0"/>
              <w:marTop w:val="0"/>
              <w:marBottom w:val="0"/>
              <w:divBdr>
                <w:top w:val="none" w:sz="0" w:space="0" w:color="auto"/>
                <w:left w:val="none" w:sz="0" w:space="0" w:color="auto"/>
                <w:bottom w:val="none" w:sz="0" w:space="0" w:color="auto"/>
                <w:right w:val="none" w:sz="0" w:space="0" w:color="auto"/>
              </w:divBdr>
            </w:div>
            <w:div w:id="1464346544">
              <w:marLeft w:val="0"/>
              <w:marRight w:val="0"/>
              <w:marTop w:val="0"/>
              <w:marBottom w:val="0"/>
              <w:divBdr>
                <w:top w:val="none" w:sz="0" w:space="0" w:color="auto"/>
                <w:left w:val="none" w:sz="0" w:space="0" w:color="auto"/>
                <w:bottom w:val="none" w:sz="0" w:space="0" w:color="auto"/>
                <w:right w:val="none" w:sz="0" w:space="0" w:color="auto"/>
              </w:divBdr>
            </w:div>
            <w:div w:id="1465805712">
              <w:marLeft w:val="0"/>
              <w:marRight w:val="0"/>
              <w:marTop w:val="0"/>
              <w:marBottom w:val="0"/>
              <w:divBdr>
                <w:top w:val="none" w:sz="0" w:space="0" w:color="auto"/>
                <w:left w:val="none" w:sz="0" w:space="0" w:color="auto"/>
                <w:bottom w:val="none" w:sz="0" w:space="0" w:color="auto"/>
                <w:right w:val="none" w:sz="0" w:space="0" w:color="auto"/>
              </w:divBdr>
            </w:div>
            <w:div w:id="1476605315">
              <w:marLeft w:val="0"/>
              <w:marRight w:val="0"/>
              <w:marTop w:val="0"/>
              <w:marBottom w:val="0"/>
              <w:divBdr>
                <w:top w:val="none" w:sz="0" w:space="0" w:color="auto"/>
                <w:left w:val="none" w:sz="0" w:space="0" w:color="auto"/>
                <w:bottom w:val="none" w:sz="0" w:space="0" w:color="auto"/>
                <w:right w:val="none" w:sz="0" w:space="0" w:color="auto"/>
              </w:divBdr>
            </w:div>
            <w:div w:id="1493527021">
              <w:marLeft w:val="0"/>
              <w:marRight w:val="0"/>
              <w:marTop w:val="0"/>
              <w:marBottom w:val="0"/>
              <w:divBdr>
                <w:top w:val="none" w:sz="0" w:space="0" w:color="auto"/>
                <w:left w:val="none" w:sz="0" w:space="0" w:color="auto"/>
                <w:bottom w:val="none" w:sz="0" w:space="0" w:color="auto"/>
                <w:right w:val="none" w:sz="0" w:space="0" w:color="auto"/>
              </w:divBdr>
            </w:div>
            <w:div w:id="1498885447">
              <w:marLeft w:val="0"/>
              <w:marRight w:val="0"/>
              <w:marTop w:val="0"/>
              <w:marBottom w:val="0"/>
              <w:divBdr>
                <w:top w:val="none" w:sz="0" w:space="0" w:color="auto"/>
                <w:left w:val="none" w:sz="0" w:space="0" w:color="auto"/>
                <w:bottom w:val="none" w:sz="0" w:space="0" w:color="auto"/>
                <w:right w:val="none" w:sz="0" w:space="0" w:color="auto"/>
              </w:divBdr>
            </w:div>
            <w:div w:id="1519390005">
              <w:marLeft w:val="0"/>
              <w:marRight w:val="0"/>
              <w:marTop w:val="0"/>
              <w:marBottom w:val="0"/>
              <w:divBdr>
                <w:top w:val="none" w:sz="0" w:space="0" w:color="auto"/>
                <w:left w:val="none" w:sz="0" w:space="0" w:color="auto"/>
                <w:bottom w:val="none" w:sz="0" w:space="0" w:color="auto"/>
                <w:right w:val="none" w:sz="0" w:space="0" w:color="auto"/>
              </w:divBdr>
            </w:div>
            <w:div w:id="1537505064">
              <w:marLeft w:val="0"/>
              <w:marRight w:val="0"/>
              <w:marTop w:val="0"/>
              <w:marBottom w:val="0"/>
              <w:divBdr>
                <w:top w:val="none" w:sz="0" w:space="0" w:color="auto"/>
                <w:left w:val="none" w:sz="0" w:space="0" w:color="auto"/>
                <w:bottom w:val="none" w:sz="0" w:space="0" w:color="auto"/>
                <w:right w:val="none" w:sz="0" w:space="0" w:color="auto"/>
              </w:divBdr>
            </w:div>
            <w:div w:id="1570650118">
              <w:marLeft w:val="0"/>
              <w:marRight w:val="0"/>
              <w:marTop w:val="0"/>
              <w:marBottom w:val="0"/>
              <w:divBdr>
                <w:top w:val="none" w:sz="0" w:space="0" w:color="auto"/>
                <w:left w:val="none" w:sz="0" w:space="0" w:color="auto"/>
                <w:bottom w:val="none" w:sz="0" w:space="0" w:color="auto"/>
                <w:right w:val="none" w:sz="0" w:space="0" w:color="auto"/>
              </w:divBdr>
            </w:div>
            <w:div w:id="1582988382">
              <w:marLeft w:val="0"/>
              <w:marRight w:val="0"/>
              <w:marTop w:val="0"/>
              <w:marBottom w:val="0"/>
              <w:divBdr>
                <w:top w:val="none" w:sz="0" w:space="0" w:color="auto"/>
                <w:left w:val="none" w:sz="0" w:space="0" w:color="auto"/>
                <w:bottom w:val="none" w:sz="0" w:space="0" w:color="auto"/>
                <w:right w:val="none" w:sz="0" w:space="0" w:color="auto"/>
              </w:divBdr>
            </w:div>
            <w:div w:id="1603757300">
              <w:marLeft w:val="0"/>
              <w:marRight w:val="0"/>
              <w:marTop w:val="0"/>
              <w:marBottom w:val="0"/>
              <w:divBdr>
                <w:top w:val="none" w:sz="0" w:space="0" w:color="auto"/>
                <w:left w:val="none" w:sz="0" w:space="0" w:color="auto"/>
                <w:bottom w:val="none" w:sz="0" w:space="0" w:color="auto"/>
                <w:right w:val="none" w:sz="0" w:space="0" w:color="auto"/>
              </w:divBdr>
            </w:div>
            <w:div w:id="1667708651">
              <w:marLeft w:val="0"/>
              <w:marRight w:val="0"/>
              <w:marTop w:val="0"/>
              <w:marBottom w:val="0"/>
              <w:divBdr>
                <w:top w:val="none" w:sz="0" w:space="0" w:color="auto"/>
                <w:left w:val="none" w:sz="0" w:space="0" w:color="auto"/>
                <w:bottom w:val="none" w:sz="0" w:space="0" w:color="auto"/>
                <w:right w:val="none" w:sz="0" w:space="0" w:color="auto"/>
              </w:divBdr>
            </w:div>
            <w:div w:id="1669823696">
              <w:marLeft w:val="0"/>
              <w:marRight w:val="0"/>
              <w:marTop w:val="0"/>
              <w:marBottom w:val="0"/>
              <w:divBdr>
                <w:top w:val="none" w:sz="0" w:space="0" w:color="auto"/>
                <w:left w:val="none" w:sz="0" w:space="0" w:color="auto"/>
                <w:bottom w:val="none" w:sz="0" w:space="0" w:color="auto"/>
                <w:right w:val="none" w:sz="0" w:space="0" w:color="auto"/>
              </w:divBdr>
            </w:div>
            <w:div w:id="1709336468">
              <w:marLeft w:val="0"/>
              <w:marRight w:val="0"/>
              <w:marTop w:val="0"/>
              <w:marBottom w:val="0"/>
              <w:divBdr>
                <w:top w:val="none" w:sz="0" w:space="0" w:color="auto"/>
                <w:left w:val="none" w:sz="0" w:space="0" w:color="auto"/>
                <w:bottom w:val="none" w:sz="0" w:space="0" w:color="auto"/>
                <w:right w:val="none" w:sz="0" w:space="0" w:color="auto"/>
              </w:divBdr>
            </w:div>
            <w:div w:id="1713991491">
              <w:marLeft w:val="0"/>
              <w:marRight w:val="0"/>
              <w:marTop w:val="0"/>
              <w:marBottom w:val="0"/>
              <w:divBdr>
                <w:top w:val="none" w:sz="0" w:space="0" w:color="auto"/>
                <w:left w:val="none" w:sz="0" w:space="0" w:color="auto"/>
                <w:bottom w:val="none" w:sz="0" w:space="0" w:color="auto"/>
                <w:right w:val="none" w:sz="0" w:space="0" w:color="auto"/>
              </w:divBdr>
            </w:div>
            <w:div w:id="1731343587">
              <w:marLeft w:val="0"/>
              <w:marRight w:val="0"/>
              <w:marTop w:val="0"/>
              <w:marBottom w:val="0"/>
              <w:divBdr>
                <w:top w:val="none" w:sz="0" w:space="0" w:color="auto"/>
                <w:left w:val="none" w:sz="0" w:space="0" w:color="auto"/>
                <w:bottom w:val="none" w:sz="0" w:space="0" w:color="auto"/>
                <w:right w:val="none" w:sz="0" w:space="0" w:color="auto"/>
              </w:divBdr>
            </w:div>
            <w:div w:id="1732847219">
              <w:marLeft w:val="0"/>
              <w:marRight w:val="0"/>
              <w:marTop w:val="0"/>
              <w:marBottom w:val="0"/>
              <w:divBdr>
                <w:top w:val="none" w:sz="0" w:space="0" w:color="auto"/>
                <w:left w:val="none" w:sz="0" w:space="0" w:color="auto"/>
                <w:bottom w:val="none" w:sz="0" w:space="0" w:color="auto"/>
                <w:right w:val="none" w:sz="0" w:space="0" w:color="auto"/>
              </w:divBdr>
            </w:div>
            <w:div w:id="1747874222">
              <w:marLeft w:val="0"/>
              <w:marRight w:val="0"/>
              <w:marTop w:val="0"/>
              <w:marBottom w:val="0"/>
              <w:divBdr>
                <w:top w:val="none" w:sz="0" w:space="0" w:color="auto"/>
                <w:left w:val="none" w:sz="0" w:space="0" w:color="auto"/>
                <w:bottom w:val="none" w:sz="0" w:space="0" w:color="auto"/>
                <w:right w:val="none" w:sz="0" w:space="0" w:color="auto"/>
              </w:divBdr>
            </w:div>
            <w:div w:id="1770537931">
              <w:marLeft w:val="0"/>
              <w:marRight w:val="0"/>
              <w:marTop w:val="0"/>
              <w:marBottom w:val="0"/>
              <w:divBdr>
                <w:top w:val="none" w:sz="0" w:space="0" w:color="auto"/>
                <w:left w:val="none" w:sz="0" w:space="0" w:color="auto"/>
                <w:bottom w:val="none" w:sz="0" w:space="0" w:color="auto"/>
                <w:right w:val="none" w:sz="0" w:space="0" w:color="auto"/>
              </w:divBdr>
            </w:div>
            <w:div w:id="1774008106">
              <w:marLeft w:val="0"/>
              <w:marRight w:val="0"/>
              <w:marTop w:val="0"/>
              <w:marBottom w:val="0"/>
              <w:divBdr>
                <w:top w:val="none" w:sz="0" w:space="0" w:color="auto"/>
                <w:left w:val="none" w:sz="0" w:space="0" w:color="auto"/>
                <w:bottom w:val="none" w:sz="0" w:space="0" w:color="auto"/>
                <w:right w:val="none" w:sz="0" w:space="0" w:color="auto"/>
              </w:divBdr>
            </w:div>
            <w:div w:id="1798837548">
              <w:marLeft w:val="0"/>
              <w:marRight w:val="0"/>
              <w:marTop w:val="0"/>
              <w:marBottom w:val="0"/>
              <w:divBdr>
                <w:top w:val="none" w:sz="0" w:space="0" w:color="auto"/>
                <w:left w:val="none" w:sz="0" w:space="0" w:color="auto"/>
                <w:bottom w:val="none" w:sz="0" w:space="0" w:color="auto"/>
                <w:right w:val="none" w:sz="0" w:space="0" w:color="auto"/>
              </w:divBdr>
            </w:div>
            <w:div w:id="1839230749">
              <w:marLeft w:val="0"/>
              <w:marRight w:val="0"/>
              <w:marTop w:val="0"/>
              <w:marBottom w:val="0"/>
              <w:divBdr>
                <w:top w:val="none" w:sz="0" w:space="0" w:color="auto"/>
                <w:left w:val="none" w:sz="0" w:space="0" w:color="auto"/>
                <w:bottom w:val="none" w:sz="0" w:space="0" w:color="auto"/>
                <w:right w:val="none" w:sz="0" w:space="0" w:color="auto"/>
              </w:divBdr>
            </w:div>
            <w:div w:id="1862430950">
              <w:marLeft w:val="0"/>
              <w:marRight w:val="0"/>
              <w:marTop w:val="0"/>
              <w:marBottom w:val="0"/>
              <w:divBdr>
                <w:top w:val="none" w:sz="0" w:space="0" w:color="auto"/>
                <w:left w:val="none" w:sz="0" w:space="0" w:color="auto"/>
                <w:bottom w:val="none" w:sz="0" w:space="0" w:color="auto"/>
                <w:right w:val="none" w:sz="0" w:space="0" w:color="auto"/>
              </w:divBdr>
            </w:div>
            <w:div w:id="1865361206">
              <w:marLeft w:val="0"/>
              <w:marRight w:val="0"/>
              <w:marTop w:val="0"/>
              <w:marBottom w:val="0"/>
              <w:divBdr>
                <w:top w:val="none" w:sz="0" w:space="0" w:color="auto"/>
                <w:left w:val="none" w:sz="0" w:space="0" w:color="auto"/>
                <w:bottom w:val="none" w:sz="0" w:space="0" w:color="auto"/>
                <w:right w:val="none" w:sz="0" w:space="0" w:color="auto"/>
              </w:divBdr>
            </w:div>
            <w:div w:id="1882551108">
              <w:marLeft w:val="0"/>
              <w:marRight w:val="0"/>
              <w:marTop w:val="0"/>
              <w:marBottom w:val="0"/>
              <w:divBdr>
                <w:top w:val="none" w:sz="0" w:space="0" w:color="auto"/>
                <w:left w:val="none" w:sz="0" w:space="0" w:color="auto"/>
                <w:bottom w:val="none" w:sz="0" w:space="0" w:color="auto"/>
                <w:right w:val="none" w:sz="0" w:space="0" w:color="auto"/>
              </w:divBdr>
            </w:div>
            <w:div w:id="1895967944">
              <w:marLeft w:val="0"/>
              <w:marRight w:val="0"/>
              <w:marTop w:val="0"/>
              <w:marBottom w:val="0"/>
              <w:divBdr>
                <w:top w:val="none" w:sz="0" w:space="0" w:color="auto"/>
                <w:left w:val="none" w:sz="0" w:space="0" w:color="auto"/>
                <w:bottom w:val="none" w:sz="0" w:space="0" w:color="auto"/>
                <w:right w:val="none" w:sz="0" w:space="0" w:color="auto"/>
              </w:divBdr>
            </w:div>
            <w:div w:id="1896768549">
              <w:marLeft w:val="0"/>
              <w:marRight w:val="0"/>
              <w:marTop w:val="0"/>
              <w:marBottom w:val="0"/>
              <w:divBdr>
                <w:top w:val="none" w:sz="0" w:space="0" w:color="auto"/>
                <w:left w:val="none" w:sz="0" w:space="0" w:color="auto"/>
                <w:bottom w:val="none" w:sz="0" w:space="0" w:color="auto"/>
                <w:right w:val="none" w:sz="0" w:space="0" w:color="auto"/>
              </w:divBdr>
            </w:div>
            <w:div w:id="1898201010">
              <w:marLeft w:val="0"/>
              <w:marRight w:val="0"/>
              <w:marTop w:val="0"/>
              <w:marBottom w:val="0"/>
              <w:divBdr>
                <w:top w:val="none" w:sz="0" w:space="0" w:color="auto"/>
                <w:left w:val="none" w:sz="0" w:space="0" w:color="auto"/>
                <w:bottom w:val="none" w:sz="0" w:space="0" w:color="auto"/>
                <w:right w:val="none" w:sz="0" w:space="0" w:color="auto"/>
              </w:divBdr>
            </w:div>
            <w:div w:id="1901864301">
              <w:marLeft w:val="0"/>
              <w:marRight w:val="0"/>
              <w:marTop w:val="0"/>
              <w:marBottom w:val="0"/>
              <w:divBdr>
                <w:top w:val="none" w:sz="0" w:space="0" w:color="auto"/>
                <w:left w:val="none" w:sz="0" w:space="0" w:color="auto"/>
                <w:bottom w:val="none" w:sz="0" w:space="0" w:color="auto"/>
                <w:right w:val="none" w:sz="0" w:space="0" w:color="auto"/>
              </w:divBdr>
            </w:div>
            <w:div w:id="1914317620">
              <w:marLeft w:val="0"/>
              <w:marRight w:val="0"/>
              <w:marTop w:val="0"/>
              <w:marBottom w:val="0"/>
              <w:divBdr>
                <w:top w:val="none" w:sz="0" w:space="0" w:color="auto"/>
                <w:left w:val="none" w:sz="0" w:space="0" w:color="auto"/>
                <w:bottom w:val="none" w:sz="0" w:space="0" w:color="auto"/>
                <w:right w:val="none" w:sz="0" w:space="0" w:color="auto"/>
              </w:divBdr>
            </w:div>
            <w:div w:id="1964724766">
              <w:marLeft w:val="0"/>
              <w:marRight w:val="0"/>
              <w:marTop w:val="0"/>
              <w:marBottom w:val="0"/>
              <w:divBdr>
                <w:top w:val="none" w:sz="0" w:space="0" w:color="auto"/>
                <w:left w:val="none" w:sz="0" w:space="0" w:color="auto"/>
                <w:bottom w:val="none" w:sz="0" w:space="0" w:color="auto"/>
                <w:right w:val="none" w:sz="0" w:space="0" w:color="auto"/>
              </w:divBdr>
            </w:div>
            <w:div w:id="1985885485">
              <w:marLeft w:val="0"/>
              <w:marRight w:val="0"/>
              <w:marTop w:val="0"/>
              <w:marBottom w:val="0"/>
              <w:divBdr>
                <w:top w:val="none" w:sz="0" w:space="0" w:color="auto"/>
                <w:left w:val="none" w:sz="0" w:space="0" w:color="auto"/>
                <w:bottom w:val="none" w:sz="0" w:space="0" w:color="auto"/>
                <w:right w:val="none" w:sz="0" w:space="0" w:color="auto"/>
              </w:divBdr>
            </w:div>
            <w:div w:id="2010400303">
              <w:marLeft w:val="0"/>
              <w:marRight w:val="0"/>
              <w:marTop w:val="0"/>
              <w:marBottom w:val="0"/>
              <w:divBdr>
                <w:top w:val="none" w:sz="0" w:space="0" w:color="auto"/>
                <w:left w:val="none" w:sz="0" w:space="0" w:color="auto"/>
                <w:bottom w:val="none" w:sz="0" w:space="0" w:color="auto"/>
                <w:right w:val="none" w:sz="0" w:space="0" w:color="auto"/>
              </w:divBdr>
            </w:div>
            <w:div w:id="2012099170">
              <w:marLeft w:val="0"/>
              <w:marRight w:val="0"/>
              <w:marTop w:val="0"/>
              <w:marBottom w:val="0"/>
              <w:divBdr>
                <w:top w:val="none" w:sz="0" w:space="0" w:color="auto"/>
                <w:left w:val="none" w:sz="0" w:space="0" w:color="auto"/>
                <w:bottom w:val="none" w:sz="0" w:space="0" w:color="auto"/>
                <w:right w:val="none" w:sz="0" w:space="0" w:color="auto"/>
              </w:divBdr>
            </w:div>
            <w:div w:id="2018262899">
              <w:marLeft w:val="0"/>
              <w:marRight w:val="0"/>
              <w:marTop w:val="0"/>
              <w:marBottom w:val="0"/>
              <w:divBdr>
                <w:top w:val="none" w:sz="0" w:space="0" w:color="auto"/>
                <w:left w:val="none" w:sz="0" w:space="0" w:color="auto"/>
                <w:bottom w:val="none" w:sz="0" w:space="0" w:color="auto"/>
                <w:right w:val="none" w:sz="0" w:space="0" w:color="auto"/>
              </w:divBdr>
            </w:div>
            <w:div w:id="2028826514">
              <w:marLeft w:val="0"/>
              <w:marRight w:val="0"/>
              <w:marTop w:val="0"/>
              <w:marBottom w:val="0"/>
              <w:divBdr>
                <w:top w:val="none" w:sz="0" w:space="0" w:color="auto"/>
                <w:left w:val="none" w:sz="0" w:space="0" w:color="auto"/>
                <w:bottom w:val="none" w:sz="0" w:space="0" w:color="auto"/>
                <w:right w:val="none" w:sz="0" w:space="0" w:color="auto"/>
              </w:divBdr>
            </w:div>
            <w:div w:id="2036425216">
              <w:marLeft w:val="0"/>
              <w:marRight w:val="0"/>
              <w:marTop w:val="0"/>
              <w:marBottom w:val="0"/>
              <w:divBdr>
                <w:top w:val="none" w:sz="0" w:space="0" w:color="auto"/>
                <w:left w:val="none" w:sz="0" w:space="0" w:color="auto"/>
                <w:bottom w:val="none" w:sz="0" w:space="0" w:color="auto"/>
                <w:right w:val="none" w:sz="0" w:space="0" w:color="auto"/>
              </w:divBdr>
            </w:div>
            <w:div w:id="2039967018">
              <w:marLeft w:val="0"/>
              <w:marRight w:val="0"/>
              <w:marTop w:val="0"/>
              <w:marBottom w:val="0"/>
              <w:divBdr>
                <w:top w:val="none" w:sz="0" w:space="0" w:color="auto"/>
                <w:left w:val="none" w:sz="0" w:space="0" w:color="auto"/>
                <w:bottom w:val="none" w:sz="0" w:space="0" w:color="auto"/>
                <w:right w:val="none" w:sz="0" w:space="0" w:color="auto"/>
              </w:divBdr>
            </w:div>
            <w:div w:id="2044862536">
              <w:marLeft w:val="0"/>
              <w:marRight w:val="0"/>
              <w:marTop w:val="0"/>
              <w:marBottom w:val="0"/>
              <w:divBdr>
                <w:top w:val="none" w:sz="0" w:space="0" w:color="auto"/>
                <w:left w:val="none" w:sz="0" w:space="0" w:color="auto"/>
                <w:bottom w:val="none" w:sz="0" w:space="0" w:color="auto"/>
                <w:right w:val="none" w:sz="0" w:space="0" w:color="auto"/>
              </w:divBdr>
            </w:div>
            <w:div w:id="2052194747">
              <w:marLeft w:val="0"/>
              <w:marRight w:val="0"/>
              <w:marTop w:val="0"/>
              <w:marBottom w:val="0"/>
              <w:divBdr>
                <w:top w:val="none" w:sz="0" w:space="0" w:color="auto"/>
                <w:left w:val="none" w:sz="0" w:space="0" w:color="auto"/>
                <w:bottom w:val="none" w:sz="0" w:space="0" w:color="auto"/>
                <w:right w:val="none" w:sz="0" w:space="0" w:color="auto"/>
              </w:divBdr>
            </w:div>
            <w:div w:id="2064332723">
              <w:marLeft w:val="0"/>
              <w:marRight w:val="0"/>
              <w:marTop w:val="0"/>
              <w:marBottom w:val="0"/>
              <w:divBdr>
                <w:top w:val="none" w:sz="0" w:space="0" w:color="auto"/>
                <w:left w:val="none" w:sz="0" w:space="0" w:color="auto"/>
                <w:bottom w:val="none" w:sz="0" w:space="0" w:color="auto"/>
                <w:right w:val="none" w:sz="0" w:space="0" w:color="auto"/>
              </w:divBdr>
            </w:div>
            <w:div w:id="2068144123">
              <w:marLeft w:val="0"/>
              <w:marRight w:val="0"/>
              <w:marTop w:val="0"/>
              <w:marBottom w:val="0"/>
              <w:divBdr>
                <w:top w:val="none" w:sz="0" w:space="0" w:color="auto"/>
                <w:left w:val="none" w:sz="0" w:space="0" w:color="auto"/>
                <w:bottom w:val="none" w:sz="0" w:space="0" w:color="auto"/>
                <w:right w:val="none" w:sz="0" w:space="0" w:color="auto"/>
              </w:divBdr>
            </w:div>
            <w:div w:id="2076052239">
              <w:marLeft w:val="0"/>
              <w:marRight w:val="0"/>
              <w:marTop w:val="0"/>
              <w:marBottom w:val="0"/>
              <w:divBdr>
                <w:top w:val="none" w:sz="0" w:space="0" w:color="auto"/>
                <w:left w:val="none" w:sz="0" w:space="0" w:color="auto"/>
                <w:bottom w:val="none" w:sz="0" w:space="0" w:color="auto"/>
                <w:right w:val="none" w:sz="0" w:space="0" w:color="auto"/>
              </w:divBdr>
            </w:div>
            <w:div w:id="2076852162">
              <w:marLeft w:val="0"/>
              <w:marRight w:val="0"/>
              <w:marTop w:val="0"/>
              <w:marBottom w:val="0"/>
              <w:divBdr>
                <w:top w:val="none" w:sz="0" w:space="0" w:color="auto"/>
                <w:left w:val="none" w:sz="0" w:space="0" w:color="auto"/>
                <w:bottom w:val="none" w:sz="0" w:space="0" w:color="auto"/>
                <w:right w:val="none" w:sz="0" w:space="0" w:color="auto"/>
              </w:divBdr>
            </w:div>
            <w:div w:id="2085298783">
              <w:marLeft w:val="0"/>
              <w:marRight w:val="0"/>
              <w:marTop w:val="0"/>
              <w:marBottom w:val="0"/>
              <w:divBdr>
                <w:top w:val="none" w:sz="0" w:space="0" w:color="auto"/>
                <w:left w:val="none" w:sz="0" w:space="0" w:color="auto"/>
                <w:bottom w:val="none" w:sz="0" w:space="0" w:color="auto"/>
                <w:right w:val="none" w:sz="0" w:space="0" w:color="auto"/>
              </w:divBdr>
            </w:div>
            <w:div w:id="2087454333">
              <w:marLeft w:val="0"/>
              <w:marRight w:val="0"/>
              <w:marTop w:val="0"/>
              <w:marBottom w:val="0"/>
              <w:divBdr>
                <w:top w:val="none" w:sz="0" w:space="0" w:color="auto"/>
                <w:left w:val="none" w:sz="0" w:space="0" w:color="auto"/>
                <w:bottom w:val="none" w:sz="0" w:space="0" w:color="auto"/>
                <w:right w:val="none" w:sz="0" w:space="0" w:color="auto"/>
              </w:divBdr>
            </w:div>
            <w:div w:id="2096393475">
              <w:marLeft w:val="0"/>
              <w:marRight w:val="0"/>
              <w:marTop w:val="0"/>
              <w:marBottom w:val="0"/>
              <w:divBdr>
                <w:top w:val="none" w:sz="0" w:space="0" w:color="auto"/>
                <w:left w:val="none" w:sz="0" w:space="0" w:color="auto"/>
                <w:bottom w:val="none" w:sz="0" w:space="0" w:color="auto"/>
                <w:right w:val="none" w:sz="0" w:space="0" w:color="auto"/>
              </w:divBdr>
            </w:div>
            <w:div w:id="2107966376">
              <w:marLeft w:val="0"/>
              <w:marRight w:val="0"/>
              <w:marTop w:val="0"/>
              <w:marBottom w:val="0"/>
              <w:divBdr>
                <w:top w:val="none" w:sz="0" w:space="0" w:color="auto"/>
                <w:left w:val="none" w:sz="0" w:space="0" w:color="auto"/>
                <w:bottom w:val="none" w:sz="0" w:space="0" w:color="auto"/>
                <w:right w:val="none" w:sz="0" w:space="0" w:color="auto"/>
              </w:divBdr>
            </w:div>
            <w:div w:id="214010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0472">
      <w:bodyDiv w:val="1"/>
      <w:marLeft w:val="0"/>
      <w:marRight w:val="0"/>
      <w:marTop w:val="0"/>
      <w:marBottom w:val="0"/>
      <w:divBdr>
        <w:top w:val="none" w:sz="0" w:space="0" w:color="auto"/>
        <w:left w:val="none" w:sz="0" w:space="0" w:color="auto"/>
        <w:bottom w:val="none" w:sz="0" w:space="0" w:color="auto"/>
        <w:right w:val="none" w:sz="0" w:space="0" w:color="auto"/>
      </w:divBdr>
      <w:divsChild>
        <w:div w:id="35741088">
          <w:marLeft w:val="0"/>
          <w:marRight w:val="0"/>
          <w:marTop w:val="120"/>
          <w:marBottom w:val="0"/>
          <w:divBdr>
            <w:top w:val="none" w:sz="0" w:space="0" w:color="auto"/>
            <w:left w:val="none" w:sz="0" w:space="0" w:color="auto"/>
            <w:bottom w:val="none" w:sz="0" w:space="0" w:color="auto"/>
            <w:right w:val="none" w:sz="0" w:space="0" w:color="auto"/>
          </w:divBdr>
        </w:div>
        <w:div w:id="836192318">
          <w:marLeft w:val="0"/>
          <w:marRight w:val="0"/>
          <w:marTop w:val="120"/>
          <w:marBottom w:val="0"/>
          <w:divBdr>
            <w:top w:val="none" w:sz="0" w:space="0" w:color="auto"/>
            <w:left w:val="none" w:sz="0" w:space="0" w:color="auto"/>
            <w:bottom w:val="none" w:sz="0" w:space="0" w:color="auto"/>
            <w:right w:val="none" w:sz="0" w:space="0" w:color="auto"/>
          </w:divBdr>
        </w:div>
        <w:div w:id="1697542741">
          <w:marLeft w:val="0"/>
          <w:marRight w:val="0"/>
          <w:marTop w:val="120"/>
          <w:marBottom w:val="0"/>
          <w:divBdr>
            <w:top w:val="none" w:sz="0" w:space="0" w:color="auto"/>
            <w:left w:val="none" w:sz="0" w:space="0" w:color="auto"/>
            <w:bottom w:val="none" w:sz="0" w:space="0" w:color="auto"/>
            <w:right w:val="none" w:sz="0" w:space="0" w:color="auto"/>
          </w:divBdr>
        </w:div>
        <w:div w:id="1910071936">
          <w:marLeft w:val="0"/>
          <w:marRight w:val="0"/>
          <w:marTop w:val="120"/>
          <w:marBottom w:val="0"/>
          <w:divBdr>
            <w:top w:val="none" w:sz="0" w:space="0" w:color="auto"/>
            <w:left w:val="none" w:sz="0" w:space="0" w:color="auto"/>
            <w:bottom w:val="none" w:sz="0" w:space="0" w:color="auto"/>
            <w:right w:val="none" w:sz="0" w:space="0" w:color="auto"/>
          </w:divBdr>
        </w:div>
        <w:div w:id="2106489076">
          <w:marLeft w:val="0"/>
          <w:marRight w:val="0"/>
          <w:marTop w:val="120"/>
          <w:marBottom w:val="0"/>
          <w:divBdr>
            <w:top w:val="none" w:sz="0" w:space="0" w:color="auto"/>
            <w:left w:val="none" w:sz="0" w:space="0" w:color="auto"/>
            <w:bottom w:val="none" w:sz="0" w:space="0" w:color="auto"/>
            <w:right w:val="none" w:sz="0" w:space="0" w:color="auto"/>
          </w:divBdr>
        </w:div>
      </w:divsChild>
    </w:div>
    <w:div w:id="1580752363">
      <w:bodyDiv w:val="1"/>
      <w:marLeft w:val="0"/>
      <w:marRight w:val="0"/>
      <w:marTop w:val="0"/>
      <w:marBottom w:val="0"/>
      <w:divBdr>
        <w:top w:val="none" w:sz="0" w:space="0" w:color="auto"/>
        <w:left w:val="none" w:sz="0" w:space="0" w:color="auto"/>
        <w:bottom w:val="none" w:sz="0" w:space="0" w:color="auto"/>
        <w:right w:val="none" w:sz="0" w:space="0" w:color="auto"/>
      </w:divBdr>
    </w:div>
    <w:div w:id="1667828686">
      <w:bodyDiv w:val="1"/>
      <w:marLeft w:val="0"/>
      <w:marRight w:val="0"/>
      <w:marTop w:val="0"/>
      <w:marBottom w:val="0"/>
      <w:divBdr>
        <w:top w:val="none" w:sz="0" w:space="0" w:color="auto"/>
        <w:left w:val="none" w:sz="0" w:space="0" w:color="auto"/>
        <w:bottom w:val="none" w:sz="0" w:space="0" w:color="auto"/>
        <w:right w:val="none" w:sz="0" w:space="0" w:color="auto"/>
      </w:divBdr>
    </w:div>
    <w:div w:id="1702827357">
      <w:bodyDiv w:val="1"/>
      <w:marLeft w:val="0"/>
      <w:marRight w:val="0"/>
      <w:marTop w:val="0"/>
      <w:marBottom w:val="0"/>
      <w:divBdr>
        <w:top w:val="none" w:sz="0" w:space="0" w:color="auto"/>
        <w:left w:val="none" w:sz="0" w:space="0" w:color="auto"/>
        <w:bottom w:val="none" w:sz="0" w:space="0" w:color="auto"/>
        <w:right w:val="none" w:sz="0" w:space="0" w:color="auto"/>
      </w:divBdr>
    </w:div>
    <w:div w:id="1705523001">
      <w:bodyDiv w:val="1"/>
      <w:marLeft w:val="0"/>
      <w:marRight w:val="0"/>
      <w:marTop w:val="0"/>
      <w:marBottom w:val="0"/>
      <w:divBdr>
        <w:top w:val="none" w:sz="0" w:space="0" w:color="auto"/>
        <w:left w:val="none" w:sz="0" w:space="0" w:color="auto"/>
        <w:bottom w:val="none" w:sz="0" w:space="0" w:color="auto"/>
        <w:right w:val="none" w:sz="0" w:space="0" w:color="auto"/>
      </w:divBdr>
    </w:div>
    <w:div w:id="1728723709">
      <w:bodyDiv w:val="1"/>
      <w:marLeft w:val="0"/>
      <w:marRight w:val="0"/>
      <w:marTop w:val="0"/>
      <w:marBottom w:val="0"/>
      <w:divBdr>
        <w:top w:val="none" w:sz="0" w:space="0" w:color="auto"/>
        <w:left w:val="none" w:sz="0" w:space="0" w:color="auto"/>
        <w:bottom w:val="none" w:sz="0" w:space="0" w:color="auto"/>
        <w:right w:val="none" w:sz="0" w:space="0" w:color="auto"/>
      </w:divBdr>
    </w:div>
    <w:div w:id="1739672804">
      <w:bodyDiv w:val="1"/>
      <w:marLeft w:val="0"/>
      <w:marRight w:val="0"/>
      <w:marTop w:val="0"/>
      <w:marBottom w:val="0"/>
      <w:divBdr>
        <w:top w:val="none" w:sz="0" w:space="0" w:color="auto"/>
        <w:left w:val="none" w:sz="0" w:space="0" w:color="auto"/>
        <w:bottom w:val="none" w:sz="0" w:space="0" w:color="auto"/>
        <w:right w:val="none" w:sz="0" w:space="0" w:color="auto"/>
      </w:divBdr>
    </w:div>
    <w:div w:id="1832259860">
      <w:bodyDiv w:val="1"/>
      <w:marLeft w:val="0"/>
      <w:marRight w:val="0"/>
      <w:marTop w:val="0"/>
      <w:marBottom w:val="0"/>
      <w:divBdr>
        <w:top w:val="none" w:sz="0" w:space="0" w:color="auto"/>
        <w:left w:val="none" w:sz="0" w:space="0" w:color="auto"/>
        <w:bottom w:val="none" w:sz="0" w:space="0" w:color="auto"/>
        <w:right w:val="none" w:sz="0" w:space="0" w:color="auto"/>
      </w:divBdr>
    </w:div>
    <w:div w:id="1842282528">
      <w:bodyDiv w:val="1"/>
      <w:marLeft w:val="0"/>
      <w:marRight w:val="0"/>
      <w:marTop w:val="0"/>
      <w:marBottom w:val="0"/>
      <w:divBdr>
        <w:top w:val="none" w:sz="0" w:space="0" w:color="auto"/>
        <w:left w:val="none" w:sz="0" w:space="0" w:color="auto"/>
        <w:bottom w:val="none" w:sz="0" w:space="0" w:color="auto"/>
        <w:right w:val="none" w:sz="0" w:space="0" w:color="auto"/>
      </w:divBdr>
    </w:div>
    <w:div w:id="1884828506">
      <w:bodyDiv w:val="1"/>
      <w:marLeft w:val="0"/>
      <w:marRight w:val="0"/>
      <w:marTop w:val="0"/>
      <w:marBottom w:val="0"/>
      <w:divBdr>
        <w:top w:val="none" w:sz="0" w:space="0" w:color="auto"/>
        <w:left w:val="none" w:sz="0" w:space="0" w:color="auto"/>
        <w:bottom w:val="none" w:sz="0" w:space="0" w:color="auto"/>
        <w:right w:val="none" w:sz="0" w:space="0" w:color="auto"/>
      </w:divBdr>
    </w:div>
    <w:div w:id="1918442138">
      <w:bodyDiv w:val="1"/>
      <w:marLeft w:val="0"/>
      <w:marRight w:val="0"/>
      <w:marTop w:val="0"/>
      <w:marBottom w:val="0"/>
      <w:divBdr>
        <w:top w:val="none" w:sz="0" w:space="0" w:color="auto"/>
        <w:left w:val="none" w:sz="0" w:space="0" w:color="auto"/>
        <w:bottom w:val="none" w:sz="0" w:space="0" w:color="auto"/>
        <w:right w:val="none" w:sz="0" w:space="0" w:color="auto"/>
      </w:divBdr>
    </w:div>
    <w:div w:id="1933777144">
      <w:bodyDiv w:val="1"/>
      <w:marLeft w:val="0"/>
      <w:marRight w:val="0"/>
      <w:marTop w:val="0"/>
      <w:marBottom w:val="0"/>
      <w:divBdr>
        <w:top w:val="none" w:sz="0" w:space="0" w:color="auto"/>
        <w:left w:val="none" w:sz="0" w:space="0" w:color="auto"/>
        <w:bottom w:val="none" w:sz="0" w:space="0" w:color="auto"/>
        <w:right w:val="none" w:sz="0" w:space="0" w:color="auto"/>
      </w:divBdr>
    </w:div>
    <w:div w:id="1970166640">
      <w:bodyDiv w:val="1"/>
      <w:marLeft w:val="0"/>
      <w:marRight w:val="0"/>
      <w:marTop w:val="0"/>
      <w:marBottom w:val="0"/>
      <w:divBdr>
        <w:top w:val="none" w:sz="0" w:space="0" w:color="auto"/>
        <w:left w:val="none" w:sz="0" w:space="0" w:color="auto"/>
        <w:bottom w:val="none" w:sz="0" w:space="0" w:color="auto"/>
        <w:right w:val="none" w:sz="0" w:space="0" w:color="auto"/>
      </w:divBdr>
    </w:div>
    <w:div w:id="1994790973">
      <w:bodyDiv w:val="1"/>
      <w:marLeft w:val="0"/>
      <w:marRight w:val="0"/>
      <w:marTop w:val="0"/>
      <w:marBottom w:val="0"/>
      <w:divBdr>
        <w:top w:val="none" w:sz="0" w:space="0" w:color="auto"/>
        <w:left w:val="none" w:sz="0" w:space="0" w:color="auto"/>
        <w:bottom w:val="none" w:sz="0" w:space="0" w:color="auto"/>
        <w:right w:val="none" w:sz="0" w:space="0" w:color="auto"/>
      </w:divBdr>
    </w:div>
    <w:div w:id="2004814816">
      <w:bodyDiv w:val="1"/>
      <w:marLeft w:val="0"/>
      <w:marRight w:val="0"/>
      <w:marTop w:val="0"/>
      <w:marBottom w:val="0"/>
      <w:divBdr>
        <w:top w:val="none" w:sz="0" w:space="0" w:color="auto"/>
        <w:left w:val="none" w:sz="0" w:space="0" w:color="auto"/>
        <w:bottom w:val="none" w:sz="0" w:space="0" w:color="auto"/>
        <w:right w:val="none" w:sz="0" w:space="0" w:color="auto"/>
      </w:divBdr>
    </w:div>
    <w:div w:id="2024934433">
      <w:bodyDiv w:val="1"/>
      <w:marLeft w:val="0"/>
      <w:marRight w:val="0"/>
      <w:marTop w:val="0"/>
      <w:marBottom w:val="0"/>
      <w:divBdr>
        <w:top w:val="none" w:sz="0" w:space="0" w:color="auto"/>
        <w:left w:val="none" w:sz="0" w:space="0" w:color="auto"/>
        <w:bottom w:val="none" w:sz="0" w:space="0" w:color="auto"/>
        <w:right w:val="none" w:sz="0" w:space="0" w:color="auto"/>
      </w:divBdr>
    </w:div>
    <w:div w:id="2047872464">
      <w:bodyDiv w:val="1"/>
      <w:marLeft w:val="0"/>
      <w:marRight w:val="0"/>
      <w:marTop w:val="0"/>
      <w:marBottom w:val="0"/>
      <w:divBdr>
        <w:top w:val="none" w:sz="0" w:space="0" w:color="auto"/>
        <w:left w:val="none" w:sz="0" w:space="0" w:color="auto"/>
        <w:bottom w:val="none" w:sz="0" w:space="0" w:color="auto"/>
        <w:right w:val="none" w:sz="0" w:space="0" w:color="auto"/>
      </w:divBdr>
    </w:div>
    <w:div w:id="2048799966">
      <w:bodyDiv w:val="1"/>
      <w:marLeft w:val="0"/>
      <w:marRight w:val="0"/>
      <w:marTop w:val="0"/>
      <w:marBottom w:val="0"/>
      <w:divBdr>
        <w:top w:val="none" w:sz="0" w:space="0" w:color="auto"/>
        <w:left w:val="none" w:sz="0" w:space="0" w:color="auto"/>
        <w:bottom w:val="none" w:sz="0" w:space="0" w:color="auto"/>
        <w:right w:val="none" w:sz="0" w:space="0" w:color="auto"/>
      </w:divBdr>
    </w:div>
    <w:div w:id="2056464603">
      <w:bodyDiv w:val="1"/>
      <w:marLeft w:val="0"/>
      <w:marRight w:val="0"/>
      <w:marTop w:val="0"/>
      <w:marBottom w:val="0"/>
      <w:divBdr>
        <w:top w:val="none" w:sz="0" w:space="0" w:color="auto"/>
        <w:left w:val="none" w:sz="0" w:space="0" w:color="auto"/>
        <w:bottom w:val="none" w:sz="0" w:space="0" w:color="auto"/>
        <w:right w:val="none" w:sz="0" w:space="0" w:color="auto"/>
      </w:divBdr>
    </w:div>
    <w:div w:id="2100902865">
      <w:bodyDiv w:val="1"/>
      <w:marLeft w:val="0"/>
      <w:marRight w:val="0"/>
      <w:marTop w:val="0"/>
      <w:marBottom w:val="0"/>
      <w:divBdr>
        <w:top w:val="none" w:sz="0" w:space="0" w:color="auto"/>
        <w:left w:val="none" w:sz="0" w:space="0" w:color="auto"/>
        <w:bottom w:val="none" w:sz="0" w:space="0" w:color="auto"/>
        <w:right w:val="none" w:sz="0" w:space="0" w:color="auto"/>
      </w:divBdr>
    </w:div>
    <w:div w:id="211998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csjournals.com/IJCSC/PDF1-1/3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75C0A-2130-4C84-B1F6-75AE2F79C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15</Pages>
  <Words>2519</Words>
  <Characters>14360</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Роман Минеев</cp:lastModifiedBy>
  <cp:revision>4</cp:revision>
  <cp:lastPrinted>2020-12-17T08:11:00Z</cp:lastPrinted>
  <dcterms:created xsi:type="dcterms:W3CDTF">2021-03-16T10:12:00Z</dcterms:created>
  <dcterms:modified xsi:type="dcterms:W3CDTF">2021-03-22T15:32:00Z</dcterms:modified>
</cp:coreProperties>
</file>